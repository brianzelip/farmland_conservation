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79791" w14:textId="3D6B95C8" w:rsidR="00805739" w:rsidRDefault="00805739" w:rsidP="00805739">
      <w:pPr>
        <w:spacing w:after="0" w:line="240" w:lineRule="auto"/>
        <w:jc w:val="center"/>
        <w:rPr>
          <w:b/>
          <w:sz w:val="28"/>
          <w:szCs w:val="28"/>
        </w:rPr>
      </w:pPr>
      <w:r>
        <w:rPr>
          <w:b/>
          <w:sz w:val="28"/>
          <w:szCs w:val="28"/>
        </w:rPr>
        <w:t>Valuing</w:t>
      </w:r>
      <w:r w:rsidRPr="00805739">
        <w:rPr>
          <w:b/>
          <w:sz w:val="28"/>
          <w:szCs w:val="28"/>
        </w:rPr>
        <w:t xml:space="preserve"> Farmland Preservation</w:t>
      </w:r>
      <w:r>
        <w:rPr>
          <w:b/>
          <w:sz w:val="28"/>
          <w:szCs w:val="28"/>
        </w:rPr>
        <w:t xml:space="preserve"> and</w:t>
      </w:r>
      <w:r w:rsidRPr="00805739">
        <w:rPr>
          <w:b/>
          <w:sz w:val="28"/>
          <w:szCs w:val="28"/>
        </w:rPr>
        <w:t xml:space="preserve"> Natural Area Conservation</w:t>
      </w:r>
    </w:p>
    <w:p w14:paraId="5AF48922" w14:textId="77777777" w:rsidR="00B01012" w:rsidRDefault="00B01012" w:rsidP="008C7AA5">
      <w:pPr>
        <w:contextualSpacing/>
        <w:rPr>
          <w:b/>
          <w:sz w:val="24"/>
          <w:szCs w:val="24"/>
        </w:rPr>
      </w:pPr>
    </w:p>
    <w:p w14:paraId="0D09E250" w14:textId="15AD046B" w:rsidR="00EC6693" w:rsidRPr="00B01012" w:rsidRDefault="00B01012" w:rsidP="008C7AA5">
      <w:pPr>
        <w:contextualSpacing/>
        <w:rPr>
          <w:b/>
          <w:sz w:val="28"/>
          <w:szCs w:val="28"/>
        </w:rPr>
      </w:pPr>
      <w:r w:rsidRPr="00B01012">
        <w:rPr>
          <w:b/>
          <w:sz w:val="28"/>
          <w:szCs w:val="28"/>
        </w:rPr>
        <w:t>Preliminary</w:t>
      </w:r>
      <w:r w:rsidR="00EC6693" w:rsidRPr="00B01012">
        <w:rPr>
          <w:b/>
          <w:sz w:val="28"/>
          <w:szCs w:val="28"/>
        </w:rPr>
        <w:t xml:space="preserve"> questions:</w:t>
      </w:r>
    </w:p>
    <w:p w14:paraId="4F43B4DE" w14:textId="006F7AB6" w:rsidR="00922163" w:rsidRDefault="00922163" w:rsidP="00EC6693">
      <w:pPr>
        <w:pStyle w:val="ListParagraph"/>
        <w:numPr>
          <w:ilvl w:val="0"/>
          <w:numId w:val="49"/>
        </w:numPr>
        <w:rPr>
          <w:rFonts w:ascii="Calibri" w:hAnsi="Calibri" w:cs="Calibri"/>
          <w:sz w:val="28"/>
          <w:szCs w:val="28"/>
        </w:rPr>
      </w:pPr>
      <w:r>
        <w:rPr>
          <w:rFonts w:ascii="Calibri" w:hAnsi="Calibri" w:cs="Calibri"/>
          <w:sz w:val="28"/>
          <w:szCs w:val="28"/>
        </w:rPr>
        <w:t>Which of the cities below do you live closest to?</w:t>
      </w:r>
    </w:p>
    <w:p w14:paraId="4FC355C8" w14:textId="140B1620" w:rsidR="00922163" w:rsidRDefault="00922163" w:rsidP="00584C13">
      <w:pPr>
        <w:pStyle w:val="ListParagraph"/>
        <w:numPr>
          <w:ilvl w:val="1"/>
          <w:numId w:val="49"/>
        </w:numPr>
        <w:ind w:left="720"/>
        <w:rPr>
          <w:rFonts w:ascii="Calibri" w:hAnsi="Calibri" w:cs="Calibri"/>
          <w:sz w:val="28"/>
          <w:szCs w:val="28"/>
        </w:rPr>
      </w:pPr>
      <w:r>
        <w:rPr>
          <w:rFonts w:ascii="Calibri" w:hAnsi="Calibri" w:cs="Calibri"/>
          <w:sz w:val="28"/>
          <w:szCs w:val="28"/>
        </w:rPr>
        <w:t>Columbus, Ohio</w:t>
      </w:r>
    </w:p>
    <w:p w14:paraId="5C1D63FB" w14:textId="3EC1C66F" w:rsidR="00922163" w:rsidRDefault="00922163" w:rsidP="00584C13">
      <w:pPr>
        <w:pStyle w:val="ListParagraph"/>
        <w:numPr>
          <w:ilvl w:val="1"/>
          <w:numId w:val="49"/>
        </w:numPr>
        <w:ind w:left="720"/>
        <w:rPr>
          <w:rFonts w:ascii="Calibri" w:hAnsi="Calibri" w:cs="Calibri"/>
          <w:sz w:val="28"/>
          <w:szCs w:val="28"/>
        </w:rPr>
      </w:pPr>
      <w:r>
        <w:rPr>
          <w:rFonts w:ascii="Calibri" w:hAnsi="Calibri" w:cs="Calibri"/>
          <w:sz w:val="28"/>
          <w:szCs w:val="28"/>
        </w:rPr>
        <w:t>Worcester, Massachusetts</w:t>
      </w:r>
    </w:p>
    <w:p w14:paraId="2AE67554" w14:textId="7730F832" w:rsidR="00922163" w:rsidRDefault="00922163" w:rsidP="00584C13">
      <w:pPr>
        <w:pStyle w:val="ListParagraph"/>
        <w:numPr>
          <w:ilvl w:val="1"/>
          <w:numId w:val="49"/>
        </w:numPr>
        <w:ind w:left="720"/>
        <w:rPr>
          <w:rFonts w:ascii="Calibri" w:hAnsi="Calibri" w:cs="Calibri"/>
          <w:sz w:val="28"/>
          <w:szCs w:val="28"/>
        </w:rPr>
      </w:pPr>
      <w:r>
        <w:rPr>
          <w:rFonts w:ascii="Calibri" w:hAnsi="Calibri" w:cs="Calibri"/>
          <w:sz w:val="28"/>
          <w:szCs w:val="28"/>
        </w:rPr>
        <w:t>Grand Rapids, Michigan</w:t>
      </w:r>
    </w:p>
    <w:p w14:paraId="2CAE9A0A" w14:textId="5D666C86" w:rsidR="00922163" w:rsidRDefault="00922163" w:rsidP="00584C13">
      <w:pPr>
        <w:pStyle w:val="ListParagraph"/>
        <w:numPr>
          <w:ilvl w:val="1"/>
          <w:numId w:val="49"/>
        </w:numPr>
        <w:ind w:left="720"/>
        <w:rPr>
          <w:rFonts w:ascii="Calibri" w:hAnsi="Calibri" w:cs="Calibri"/>
          <w:sz w:val="28"/>
          <w:szCs w:val="28"/>
        </w:rPr>
      </w:pPr>
      <w:r>
        <w:rPr>
          <w:rFonts w:ascii="Calibri" w:hAnsi="Calibri" w:cs="Calibri"/>
          <w:sz w:val="28"/>
          <w:szCs w:val="28"/>
        </w:rPr>
        <w:t>Danbury, Connecticut</w:t>
      </w:r>
    </w:p>
    <w:p w14:paraId="3D5E2B6B" w14:textId="1CD67264" w:rsidR="00922163" w:rsidRDefault="00922163" w:rsidP="00584C13">
      <w:pPr>
        <w:pStyle w:val="ListParagraph"/>
        <w:numPr>
          <w:ilvl w:val="1"/>
          <w:numId w:val="49"/>
        </w:numPr>
        <w:ind w:left="720"/>
        <w:rPr>
          <w:rFonts w:ascii="Calibri" w:hAnsi="Calibri" w:cs="Calibri"/>
          <w:sz w:val="28"/>
          <w:szCs w:val="28"/>
        </w:rPr>
      </w:pPr>
      <w:r>
        <w:rPr>
          <w:rFonts w:ascii="Calibri" w:hAnsi="Calibri" w:cs="Calibri"/>
          <w:sz w:val="28"/>
          <w:szCs w:val="28"/>
        </w:rPr>
        <w:t>New Haven, Connecticut</w:t>
      </w:r>
    </w:p>
    <w:p w14:paraId="69EF2903" w14:textId="77777777" w:rsidR="00584C13" w:rsidRDefault="00584C13" w:rsidP="00584C13">
      <w:pPr>
        <w:pStyle w:val="ListParagraph"/>
        <w:rPr>
          <w:rFonts w:ascii="Calibri" w:hAnsi="Calibri" w:cs="Calibri"/>
          <w:sz w:val="28"/>
          <w:szCs w:val="28"/>
        </w:rPr>
      </w:pPr>
    </w:p>
    <w:p w14:paraId="5550F860" w14:textId="77777777" w:rsidR="00922163" w:rsidRDefault="00922163">
      <w:pPr>
        <w:rPr>
          <w:rFonts w:ascii="Calibri" w:hAnsi="Calibri" w:cs="Calibri"/>
          <w:sz w:val="40"/>
          <w:szCs w:val="40"/>
        </w:rPr>
      </w:pPr>
      <w:r>
        <w:rPr>
          <w:rFonts w:ascii="Calibri" w:hAnsi="Calibri" w:cs="Calibri"/>
          <w:sz w:val="40"/>
          <w:szCs w:val="40"/>
        </w:rPr>
        <w:br w:type="page"/>
      </w:r>
    </w:p>
    <w:p w14:paraId="529C6415" w14:textId="6EB5F3A5" w:rsidR="004C074B" w:rsidRDefault="004C074B" w:rsidP="004C074B">
      <w:pPr>
        <w:spacing w:line="252" w:lineRule="auto"/>
        <w:contextualSpacing/>
        <w:jc w:val="center"/>
        <w:rPr>
          <w:rFonts w:ascii="Calibri" w:hAnsi="Calibri" w:cs="Calibri"/>
          <w:sz w:val="40"/>
          <w:szCs w:val="40"/>
        </w:rPr>
      </w:pPr>
      <w:r w:rsidRPr="00FF484F">
        <w:rPr>
          <w:rFonts w:ascii="Calibri" w:hAnsi="Calibri" w:cs="Calibri"/>
          <w:sz w:val="40"/>
          <w:szCs w:val="40"/>
        </w:rPr>
        <w:lastRenderedPageBreak/>
        <w:t>Introduction</w:t>
      </w:r>
      <w:r>
        <w:rPr>
          <w:rFonts w:ascii="Calibri" w:hAnsi="Calibri" w:cs="Calibri"/>
          <w:sz w:val="40"/>
          <w:szCs w:val="40"/>
        </w:rPr>
        <w:t xml:space="preserve"> and Survey Instructions</w:t>
      </w:r>
    </w:p>
    <w:p w14:paraId="54B86B85" w14:textId="77777777" w:rsidR="004C074B" w:rsidRPr="00FF484F" w:rsidRDefault="004C074B" w:rsidP="004C074B">
      <w:pPr>
        <w:spacing w:line="252" w:lineRule="auto"/>
        <w:contextualSpacing/>
        <w:jc w:val="center"/>
        <w:rPr>
          <w:rFonts w:ascii="Calibri" w:hAnsi="Calibri" w:cs="Calibri"/>
          <w:sz w:val="40"/>
          <w:szCs w:val="40"/>
        </w:rPr>
      </w:pPr>
    </w:p>
    <w:p w14:paraId="4201AAC1" w14:textId="17A60CA9" w:rsidR="004C074B" w:rsidRPr="00741284" w:rsidRDefault="004C074B" w:rsidP="004C074B">
      <w:pPr>
        <w:rPr>
          <w:rFonts w:ascii="Calibri" w:eastAsia="Calibri" w:hAnsi="Calibri" w:cs="Calibri"/>
          <w:sz w:val="28"/>
          <w:szCs w:val="28"/>
        </w:rPr>
      </w:pPr>
      <w:r>
        <w:rPr>
          <w:rFonts w:ascii="Calibri" w:eastAsia="Calibri" w:hAnsi="Calibri" w:cs="Calibri"/>
          <w:sz w:val="28"/>
          <w:szCs w:val="28"/>
        </w:rPr>
        <w:t>Thank you for taking this survey about local food and conservation of nature and farmland. The survey has three s</w:t>
      </w:r>
      <w:r w:rsidRPr="00741284">
        <w:rPr>
          <w:rFonts w:ascii="Calibri" w:eastAsia="Calibri" w:hAnsi="Calibri" w:cs="Calibri"/>
          <w:sz w:val="28"/>
          <w:szCs w:val="28"/>
        </w:rPr>
        <w:t>ections</w:t>
      </w:r>
      <w:r>
        <w:rPr>
          <w:rFonts w:ascii="Calibri" w:eastAsia="Calibri" w:hAnsi="Calibri" w:cs="Calibri"/>
          <w:sz w:val="28"/>
          <w:szCs w:val="28"/>
        </w:rPr>
        <w:t>.</w:t>
      </w:r>
    </w:p>
    <w:p w14:paraId="550074FF" w14:textId="77777777" w:rsidR="004C074B" w:rsidRPr="00741284" w:rsidRDefault="004C074B" w:rsidP="004C074B">
      <w:pPr>
        <w:rPr>
          <w:rFonts w:ascii="Calibri" w:eastAsia="Calibri" w:hAnsi="Calibri" w:cs="Calibri"/>
          <w:b/>
          <w:bCs/>
          <w:sz w:val="28"/>
          <w:szCs w:val="28"/>
        </w:rPr>
      </w:pPr>
      <w:r w:rsidRPr="00741284">
        <w:rPr>
          <w:rFonts w:ascii="Calibri" w:eastAsia="Calibri" w:hAnsi="Calibri" w:cs="Calibri"/>
          <w:b/>
          <w:bCs/>
          <w:sz w:val="28"/>
          <w:szCs w:val="28"/>
        </w:rPr>
        <w:t>Section One</w:t>
      </w:r>
    </w:p>
    <w:p w14:paraId="0B053D0C" w14:textId="6578F717" w:rsidR="004C074B" w:rsidRDefault="004C074B" w:rsidP="004C074B">
      <w:pPr>
        <w:rPr>
          <w:rFonts w:ascii="Calibri" w:eastAsia="Calibri" w:hAnsi="Calibri" w:cs="Calibri"/>
          <w:sz w:val="28"/>
          <w:szCs w:val="28"/>
        </w:rPr>
      </w:pPr>
      <w:r w:rsidRPr="00741284">
        <w:rPr>
          <w:rFonts w:ascii="Calibri" w:eastAsia="Calibri" w:hAnsi="Calibri" w:cs="Calibri"/>
          <w:sz w:val="28"/>
          <w:szCs w:val="28"/>
        </w:rPr>
        <w:t xml:space="preserve">In Section One, you will be presented with background information </w:t>
      </w:r>
      <w:r>
        <w:rPr>
          <w:rFonts w:ascii="Calibri" w:eastAsia="Calibri" w:hAnsi="Calibri" w:cs="Calibri"/>
          <w:sz w:val="28"/>
          <w:szCs w:val="28"/>
        </w:rPr>
        <w:t xml:space="preserve">and descriptions of a possible project to protect nature or farmland </w:t>
      </w:r>
      <w:r w:rsidR="008B7A75">
        <w:rPr>
          <w:rFonts w:ascii="Calibri" w:eastAsia="Calibri" w:hAnsi="Calibri" w:cs="Calibri"/>
          <w:sz w:val="28"/>
          <w:szCs w:val="28"/>
        </w:rPr>
        <w:t>outside</w:t>
      </w:r>
      <w:r>
        <w:rPr>
          <w:rFonts w:ascii="Calibri" w:eastAsia="Calibri" w:hAnsi="Calibri" w:cs="Calibri"/>
          <w:sz w:val="28"/>
          <w:szCs w:val="28"/>
        </w:rPr>
        <w:t xml:space="preserve"> of </w:t>
      </w:r>
      <w:r w:rsidR="008B7A75">
        <w:rPr>
          <w:rFonts w:ascii="Calibri" w:eastAsia="Calibri" w:hAnsi="Calibri" w:cs="Calibri"/>
          <w:sz w:val="28"/>
          <w:szCs w:val="28"/>
        </w:rPr>
        <w:t>the city near you</w:t>
      </w:r>
      <w:r>
        <w:rPr>
          <w:rFonts w:ascii="Calibri" w:eastAsia="Calibri" w:hAnsi="Calibri" w:cs="Calibri"/>
          <w:sz w:val="28"/>
          <w:szCs w:val="28"/>
        </w:rPr>
        <w:t>.</w:t>
      </w:r>
      <w:r w:rsidRPr="00741284">
        <w:rPr>
          <w:rFonts w:ascii="Calibri" w:eastAsia="Calibri" w:hAnsi="Calibri" w:cs="Calibri"/>
          <w:sz w:val="28"/>
          <w:szCs w:val="28"/>
        </w:rPr>
        <w:t xml:space="preserve"> </w:t>
      </w:r>
    </w:p>
    <w:p w14:paraId="6FFB9DAA" w14:textId="07D6EA04" w:rsidR="004C074B" w:rsidRPr="00741284" w:rsidRDefault="004C074B" w:rsidP="004C074B">
      <w:pPr>
        <w:rPr>
          <w:rFonts w:ascii="Calibri" w:eastAsia="Calibri" w:hAnsi="Calibri" w:cs="Calibri"/>
          <w:b/>
          <w:bCs/>
          <w:sz w:val="28"/>
          <w:szCs w:val="28"/>
        </w:rPr>
      </w:pPr>
      <w:r w:rsidRPr="00741284">
        <w:rPr>
          <w:rFonts w:ascii="Calibri" w:eastAsia="Calibri" w:hAnsi="Calibri" w:cs="Calibri"/>
          <w:b/>
          <w:bCs/>
          <w:sz w:val="28"/>
          <w:szCs w:val="28"/>
        </w:rPr>
        <w:t xml:space="preserve">Section </w:t>
      </w:r>
      <w:r>
        <w:rPr>
          <w:rFonts w:ascii="Calibri" w:eastAsia="Calibri" w:hAnsi="Calibri" w:cs="Calibri"/>
          <w:b/>
          <w:bCs/>
          <w:sz w:val="28"/>
          <w:szCs w:val="28"/>
        </w:rPr>
        <w:t>Two</w:t>
      </w:r>
    </w:p>
    <w:p w14:paraId="0D952E09" w14:textId="767C8CAB" w:rsidR="004C074B" w:rsidRPr="00741284" w:rsidRDefault="004C074B" w:rsidP="004C074B">
      <w:pPr>
        <w:rPr>
          <w:rFonts w:ascii="Calibri" w:eastAsia="Calibri" w:hAnsi="Calibri" w:cs="Calibri"/>
          <w:sz w:val="28"/>
          <w:szCs w:val="28"/>
        </w:rPr>
      </w:pPr>
      <w:r>
        <w:rPr>
          <w:rFonts w:ascii="Calibri" w:eastAsia="Calibri" w:hAnsi="Calibri" w:cs="Calibri"/>
          <w:sz w:val="28"/>
          <w:szCs w:val="28"/>
        </w:rPr>
        <w:t xml:space="preserve">In Section Two, you will be </w:t>
      </w:r>
      <w:r w:rsidRPr="00741284">
        <w:rPr>
          <w:rFonts w:ascii="Calibri" w:eastAsia="Calibri" w:hAnsi="Calibri" w:cs="Calibri"/>
          <w:sz w:val="28"/>
          <w:szCs w:val="28"/>
        </w:rPr>
        <w:t xml:space="preserve">asked to choose </w:t>
      </w:r>
      <w:r w:rsidR="00D76B78">
        <w:rPr>
          <w:rFonts w:ascii="Calibri" w:eastAsia="Calibri" w:hAnsi="Calibri" w:cs="Calibri"/>
          <w:sz w:val="28"/>
          <w:szCs w:val="28"/>
        </w:rPr>
        <w:t>whether you would support</w:t>
      </w:r>
      <w:r w:rsidRPr="00741284">
        <w:rPr>
          <w:rFonts w:ascii="Calibri" w:eastAsia="Calibri" w:hAnsi="Calibri" w:cs="Calibri"/>
          <w:sz w:val="28"/>
          <w:szCs w:val="28"/>
        </w:rPr>
        <w:t xml:space="preserve"> potential </w:t>
      </w:r>
      <w:r w:rsidR="00D76B78">
        <w:rPr>
          <w:rFonts w:ascii="Calibri" w:eastAsia="Calibri" w:hAnsi="Calibri" w:cs="Calibri"/>
          <w:sz w:val="28"/>
          <w:szCs w:val="28"/>
        </w:rPr>
        <w:t xml:space="preserve">conservation </w:t>
      </w:r>
      <w:r>
        <w:rPr>
          <w:rFonts w:ascii="Calibri" w:eastAsia="Calibri" w:hAnsi="Calibri" w:cs="Calibri"/>
          <w:sz w:val="28"/>
          <w:szCs w:val="28"/>
        </w:rPr>
        <w:t>projects that have different features</w:t>
      </w:r>
      <w:r w:rsidRPr="00741284">
        <w:rPr>
          <w:rFonts w:ascii="Calibri" w:eastAsia="Calibri" w:hAnsi="Calibri" w:cs="Calibri"/>
          <w:sz w:val="28"/>
          <w:szCs w:val="28"/>
        </w:rPr>
        <w:t>.</w:t>
      </w:r>
      <w:r>
        <w:rPr>
          <w:rFonts w:ascii="Calibri" w:eastAsia="Calibri" w:hAnsi="Calibri" w:cs="Calibri"/>
          <w:sz w:val="28"/>
          <w:szCs w:val="28"/>
        </w:rPr>
        <w:t xml:space="preserve"> Your answers to these questions will help researchers</w:t>
      </w:r>
      <w:r w:rsidR="00D76B78">
        <w:rPr>
          <w:rFonts w:ascii="Calibri" w:eastAsia="Calibri" w:hAnsi="Calibri" w:cs="Calibri"/>
          <w:sz w:val="28"/>
          <w:szCs w:val="28"/>
        </w:rPr>
        <w:t>,</w:t>
      </w:r>
      <w:r>
        <w:rPr>
          <w:rFonts w:ascii="Calibri" w:eastAsia="Calibri" w:hAnsi="Calibri" w:cs="Calibri"/>
          <w:sz w:val="28"/>
          <w:szCs w:val="28"/>
        </w:rPr>
        <w:t xml:space="preserve"> </w:t>
      </w:r>
      <w:r w:rsidR="00D76B78">
        <w:rPr>
          <w:rFonts w:ascii="Calibri" w:eastAsia="Calibri" w:hAnsi="Calibri" w:cs="Calibri"/>
          <w:sz w:val="28"/>
          <w:szCs w:val="28"/>
        </w:rPr>
        <w:t>city and regional planners, and conservation groups</w:t>
      </w:r>
      <w:r>
        <w:rPr>
          <w:rFonts w:ascii="Calibri" w:eastAsia="Calibri" w:hAnsi="Calibri" w:cs="Calibri"/>
          <w:sz w:val="28"/>
          <w:szCs w:val="28"/>
        </w:rPr>
        <w:t xml:space="preserve"> understand what features of a </w:t>
      </w:r>
      <w:r w:rsidR="00D76B78">
        <w:rPr>
          <w:rFonts w:ascii="Calibri" w:eastAsia="Calibri" w:hAnsi="Calibri" w:cs="Calibri"/>
          <w:sz w:val="28"/>
          <w:szCs w:val="28"/>
        </w:rPr>
        <w:t xml:space="preserve">conservation and local food project </w:t>
      </w:r>
      <w:r>
        <w:rPr>
          <w:rFonts w:ascii="Calibri" w:eastAsia="Calibri" w:hAnsi="Calibri" w:cs="Calibri"/>
          <w:sz w:val="28"/>
          <w:szCs w:val="28"/>
        </w:rPr>
        <w:t>you would like the most.</w:t>
      </w:r>
    </w:p>
    <w:p w14:paraId="0801A08C" w14:textId="77777777" w:rsidR="004C074B" w:rsidRPr="005047C6" w:rsidRDefault="004C074B" w:rsidP="004C074B">
      <w:pPr>
        <w:rPr>
          <w:rFonts w:ascii="Calibri" w:eastAsia="Calibri" w:hAnsi="Calibri" w:cs="Calibri"/>
          <w:b/>
          <w:sz w:val="28"/>
          <w:szCs w:val="28"/>
        </w:rPr>
      </w:pPr>
      <w:r w:rsidRPr="005047C6">
        <w:rPr>
          <w:rFonts w:ascii="Calibri" w:eastAsia="Calibri" w:hAnsi="Calibri" w:cs="Calibri"/>
          <w:b/>
          <w:sz w:val="28"/>
          <w:szCs w:val="28"/>
        </w:rPr>
        <w:t>Section Three</w:t>
      </w:r>
    </w:p>
    <w:p w14:paraId="4178E291" w14:textId="3A0F5ADC" w:rsidR="004C074B" w:rsidRPr="00741284" w:rsidRDefault="004C074B" w:rsidP="004C074B">
      <w:pPr>
        <w:rPr>
          <w:rFonts w:ascii="Calibri" w:eastAsia="Calibri" w:hAnsi="Calibri" w:cs="Calibri"/>
          <w:sz w:val="28"/>
          <w:szCs w:val="28"/>
        </w:rPr>
      </w:pPr>
      <w:r w:rsidRPr="00741284">
        <w:rPr>
          <w:rFonts w:ascii="Calibri" w:eastAsia="Calibri" w:hAnsi="Calibri" w:cs="Calibri"/>
          <w:sz w:val="28"/>
          <w:szCs w:val="28"/>
        </w:rPr>
        <w:t xml:space="preserve">Section </w:t>
      </w:r>
      <w:r>
        <w:rPr>
          <w:rFonts w:ascii="Calibri" w:eastAsia="Calibri" w:hAnsi="Calibri" w:cs="Calibri"/>
          <w:sz w:val="28"/>
          <w:szCs w:val="28"/>
        </w:rPr>
        <w:t>Three</w:t>
      </w:r>
      <w:r w:rsidRPr="00741284">
        <w:rPr>
          <w:rFonts w:ascii="Calibri" w:eastAsia="Calibri" w:hAnsi="Calibri" w:cs="Calibri"/>
          <w:sz w:val="28"/>
          <w:szCs w:val="28"/>
        </w:rPr>
        <w:t xml:space="preserve"> includes some short questions about you so that we can understand what fac</w:t>
      </w:r>
      <w:r>
        <w:rPr>
          <w:rFonts w:ascii="Calibri" w:eastAsia="Calibri" w:hAnsi="Calibri" w:cs="Calibri"/>
          <w:sz w:val="28"/>
          <w:szCs w:val="28"/>
        </w:rPr>
        <w:t xml:space="preserve">tors affect </w:t>
      </w:r>
      <w:r w:rsidR="00D76B78">
        <w:rPr>
          <w:rFonts w:ascii="Calibri" w:eastAsia="Calibri" w:hAnsi="Calibri" w:cs="Calibri"/>
          <w:sz w:val="28"/>
          <w:szCs w:val="28"/>
        </w:rPr>
        <w:t>people’s</w:t>
      </w:r>
      <w:r>
        <w:rPr>
          <w:rFonts w:ascii="Calibri" w:eastAsia="Calibri" w:hAnsi="Calibri" w:cs="Calibri"/>
          <w:sz w:val="28"/>
          <w:szCs w:val="28"/>
        </w:rPr>
        <w:t xml:space="preserve"> opinions about </w:t>
      </w:r>
      <w:r w:rsidR="00D76B78">
        <w:rPr>
          <w:rFonts w:ascii="Calibri" w:eastAsia="Calibri" w:hAnsi="Calibri" w:cs="Calibri"/>
          <w:sz w:val="28"/>
          <w:szCs w:val="28"/>
        </w:rPr>
        <w:t>conservation and local food</w:t>
      </w:r>
      <w:r w:rsidR="00F317AB">
        <w:rPr>
          <w:rFonts w:ascii="Calibri" w:eastAsia="Calibri" w:hAnsi="Calibri" w:cs="Calibri"/>
          <w:sz w:val="28"/>
          <w:szCs w:val="28"/>
        </w:rPr>
        <w:t>.</w:t>
      </w:r>
    </w:p>
    <w:p w14:paraId="5598A7FF" w14:textId="77777777" w:rsidR="004C074B" w:rsidRPr="00741284" w:rsidRDefault="004C074B" w:rsidP="004C074B">
      <w:pPr>
        <w:rPr>
          <w:rFonts w:ascii="Calibri" w:eastAsia="Calibri" w:hAnsi="Calibri" w:cs="Calibri"/>
          <w:sz w:val="28"/>
          <w:szCs w:val="28"/>
        </w:rPr>
      </w:pPr>
    </w:p>
    <w:p w14:paraId="5C71BAE0" w14:textId="77777777" w:rsidR="004C074B" w:rsidRDefault="004C074B" w:rsidP="004C074B">
      <w:pPr>
        <w:spacing w:after="0" w:line="240" w:lineRule="auto"/>
        <w:rPr>
          <w:rFonts w:ascii="Calibri" w:eastAsia="Times New Roman" w:hAnsi="Calibri" w:cs="Calibri"/>
          <w:sz w:val="28"/>
          <w:szCs w:val="28"/>
          <w:shd w:val="clear" w:color="auto" w:fill="FFFFFF"/>
        </w:rPr>
      </w:pPr>
      <w:r w:rsidRPr="00741284">
        <w:rPr>
          <w:rFonts w:ascii="Calibri" w:eastAsia="Calibri" w:hAnsi="Calibri" w:cs="Calibri"/>
          <w:sz w:val="28"/>
          <w:szCs w:val="28"/>
        </w:rPr>
        <w:t>Remember that all of your answers are</w:t>
      </w:r>
      <w:r w:rsidRPr="00741284">
        <w:rPr>
          <w:rFonts w:ascii="Calibri" w:eastAsia="Calibri" w:hAnsi="Calibri" w:cs="Calibri"/>
          <w:b/>
          <w:bCs/>
          <w:sz w:val="28"/>
          <w:szCs w:val="28"/>
        </w:rPr>
        <w:t xml:space="preserve"> </w:t>
      </w:r>
      <w:r w:rsidRPr="00741284">
        <w:rPr>
          <w:rFonts w:ascii="Calibri" w:eastAsia="Calibri" w:hAnsi="Calibri" w:cs="Calibri"/>
          <w:sz w:val="28"/>
          <w:szCs w:val="28"/>
          <w:u w:val="single"/>
        </w:rPr>
        <w:t>anonymous.</w:t>
      </w:r>
      <w:r w:rsidRPr="00741284">
        <w:rPr>
          <w:rFonts w:ascii="Calibri" w:eastAsia="Times New Roman" w:hAnsi="Calibri" w:cs="Calibri"/>
          <w:sz w:val="28"/>
          <w:szCs w:val="28"/>
          <w:shd w:val="clear" w:color="auto" w:fill="FFFFFF"/>
        </w:rPr>
        <w:t xml:space="preserve"> </w:t>
      </w:r>
    </w:p>
    <w:p w14:paraId="121B0A08" w14:textId="77777777" w:rsidR="004C074B" w:rsidRDefault="004C074B" w:rsidP="004C074B">
      <w:pPr>
        <w:spacing w:after="0" w:line="240" w:lineRule="auto"/>
        <w:rPr>
          <w:rFonts w:ascii="Calibri" w:eastAsia="Times New Roman" w:hAnsi="Calibri" w:cs="Calibri"/>
          <w:sz w:val="28"/>
          <w:szCs w:val="28"/>
          <w:shd w:val="clear" w:color="auto" w:fill="FFFFFF"/>
        </w:rPr>
      </w:pPr>
    </w:p>
    <w:p w14:paraId="325C828A" w14:textId="3ADFDDD6" w:rsidR="004C074B" w:rsidRPr="00741284" w:rsidRDefault="004C074B" w:rsidP="004C074B">
      <w:pPr>
        <w:spacing w:after="0" w:line="240" w:lineRule="auto"/>
        <w:rPr>
          <w:rFonts w:ascii="Calibri" w:eastAsia="Times New Roman" w:hAnsi="Calibri" w:cs="Calibri"/>
          <w:sz w:val="28"/>
          <w:szCs w:val="28"/>
        </w:rPr>
      </w:pPr>
      <w:r>
        <w:rPr>
          <w:rFonts w:ascii="Calibri" w:eastAsia="Times New Roman" w:hAnsi="Calibri" w:cs="Calibri"/>
          <w:sz w:val="28"/>
          <w:szCs w:val="28"/>
          <w:shd w:val="clear" w:color="auto" w:fill="FFFFFF"/>
        </w:rPr>
        <w:t>T</w:t>
      </w:r>
      <w:r w:rsidRPr="00741284">
        <w:rPr>
          <w:rFonts w:ascii="Calibri" w:eastAsia="Times New Roman" w:hAnsi="Calibri" w:cs="Calibri"/>
          <w:sz w:val="28"/>
          <w:szCs w:val="28"/>
          <w:shd w:val="clear" w:color="auto" w:fill="FFFFFF"/>
        </w:rPr>
        <w:t xml:space="preserve">his project is funded by the U.S. Department of Agriculture (USDA). The researchers </w:t>
      </w:r>
      <w:r>
        <w:rPr>
          <w:rFonts w:ascii="Calibri" w:eastAsia="Times New Roman" w:hAnsi="Calibri" w:cs="Calibri"/>
          <w:sz w:val="28"/>
          <w:szCs w:val="28"/>
          <w:shd w:val="clear" w:color="auto" w:fill="FFFFFF"/>
        </w:rPr>
        <w:t>are at public universit</w:t>
      </w:r>
      <w:r w:rsidR="00D76B78">
        <w:rPr>
          <w:rFonts w:ascii="Calibri" w:eastAsia="Times New Roman" w:hAnsi="Calibri" w:cs="Calibri"/>
          <w:sz w:val="28"/>
          <w:szCs w:val="28"/>
          <w:shd w:val="clear" w:color="auto" w:fill="FFFFFF"/>
        </w:rPr>
        <w:t>ies</w:t>
      </w:r>
      <w:r>
        <w:rPr>
          <w:rFonts w:ascii="Calibri" w:eastAsia="Times New Roman" w:hAnsi="Calibri" w:cs="Calibri"/>
          <w:sz w:val="28"/>
          <w:szCs w:val="28"/>
          <w:shd w:val="clear" w:color="auto" w:fill="FFFFFF"/>
        </w:rPr>
        <w:t xml:space="preserve"> committed to informing public policy and resource management. The researchers have a plan to</w:t>
      </w:r>
      <w:r w:rsidRPr="00741284">
        <w:rPr>
          <w:rFonts w:ascii="Calibri" w:eastAsia="Times New Roman" w:hAnsi="Calibri" w:cs="Calibri"/>
          <w:sz w:val="28"/>
          <w:szCs w:val="28"/>
          <w:shd w:val="clear" w:color="auto" w:fill="FFFFFF"/>
        </w:rPr>
        <w:t xml:space="preserve"> </w:t>
      </w:r>
      <w:r>
        <w:rPr>
          <w:rFonts w:ascii="Calibri" w:eastAsia="Times New Roman" w:hAnsi="Calibri" w:cs="Calibri"/>
          <w:sz w:val="28"/>
          <w:szCs w:val="28"/>
          <w:shd w:val="clear" w:color="auto" w:fill="FFFFFF"/>
        </w:rPr>
        <w:t>share what they learn from this survey</w:t>
      </w:r>
      <w:r w:rsidRPr="00741284">
        <w:rPr>
          <w:rFonts w:ascii="Calibri" w:eastAsia="Times New Roman" w:hAnsi="Calibri" w:cs="Calibri"/>
          <w:sz w:val="28"/>
          <w:szCs w:val="28"/>
          <w:shd w:val="clear" w:color="auto" w:fill="FFFFFF"/>
        </w:rPr>
        <w:t xml:space="preserve"> directly </w:t>
      </w:r>
      <w:r>
        <w:rPr>
          <w:rFonts w:ascii="Calibri" w:eastAsia="Times New Roman" w:hAnsi="Calibri" w:cs="Calibri"/>
          <w:sz w:val="28"/>
          <w:szCs w:val="28"/>
          <w:shd w:val="clear" w:color="auto" w:fill="FFFFFF"/>
        </w:rPr>
        <w:t>with</w:t>
      </w:r>
      <w:r w:rsidRPr="00741284">
        <w:rPr>
          <w:rFonts w:ascii="Calibri" w:eastAsia="Times New Roman" w:hAnsi="Calibri" w:cs="Calibri"/>
          <w:sz w:val="28"/>
          <w:szCs w:val="28"/>
          <w:shd w:val="clear" w:color="auto" w:fill="FFFFFF"/>
        </w:rPr>
        <w:t xml:space="preserve"> USDA, The Nature Conservancy, </w:t>
      </w:r>
      <w:r w:rsidR="00D76B78">
        <w:rPr>
          <w:rFonts w:ascii="Calibri" w:eastAsia="Times New Roman" w:hAnsi="Calibri" w:cs="Calibri"/>
          <w:sz w:val="28"/>
          <w:szCs w:val="28"/>
          <w:shd w:val="clear" w:color="auto" w:fill="FFFFFF"/>
        </w:rPr>
        <w:t xml:space="preserve">the American Farmland Trust, </w:t>
      </w:r>
      <w:r w:rsidRPr="00741284">
        <w:rPr>
          <w:rFonts w:ascii="Calibri" w:eastAsia="Times New Roman" w:hAnsi="Calibri" w:cs="Calibri"/>
          <w:sz w:val="28"/>
          <w:szCs w:val="28"/>
          <w:shd w:val="clear" w:color="auto" w:fill="FFFFFF"/>
        </w:rPr>
        <w:t xml:space="preserve">and </w:t>
      </w:r>
      <w:r w:rsidR="00D76B78">
        <w:rPr>
          <w:rFonts w:ascii="Calibri" w:eastAsia="Times New Roman" w:hAnsi="Calibri" w:cs="Calibri"/>
          <w:sz w:val="28"/>
          <w:szCs w:val="28"/>
          <w:shd w:val="clear" w:color="auto" w:fill="FFFFFF"/>
        </w:rPr>
        <w:t>local</w:t>
      </w:r>
      <w:r w:rsidRPr="00741284">
        <w:rPr>
          <w:rFonts w:ascii="Calibri" w:eastAsia="Times New Roman" w:hAnsi="Calibri" w:cs="Calibri"/>
          <w:sz w:val="28"/>
          <w:szCs w:val="28"/>
          <w:shd w:val="clear" w:color="auto" w:fill="FFFFFF"/>
        </w:rPr>
        <w:t xml:space="preserve"> non-profit groups </w:t>
      </w:r>
      <w:r w:rsidR="00D76B78">
        <w:rPr>
          <w:rFonts w:ascii="Calibri" w:eastAsia="Times New Roman" w:hAnsi="Calibri" w:cs="Calibri"/>
          <w:sz w:val="28"/>
          <w:szCs w:val="28"/>
          <w:shd w:val="clear" w:color="auto" w:fill="FFFFFF"/>
        </w:rPr>
        <w:t xml:space="preserve">in your area </w:t>
      </w:r>
      <w:r w:rsidRPr="00741284">
        <w:rPr>
          <w:rFonts w:ascii="Calibri" w:eastAsia="Times New Roman" w:hAnsi="Calibri" w:cs="Calibri"/>
          <w:sz w:val="28"/>
          <w:szCs w:val="28"/>
          <w:shd w:val="clear" w:color="auto" w:fill="FFFFFF"/>
        </w:rPr>
        <w:t xml:space="preserve">that are actively working on </w:t>
      </w:r>
      <w:r w:rsidR="00D76B78">
        <w:rPr>
          <w:rFonts w:ascii="Calibri" w:eastAsia="Times New Roman" w:hAnsi="Calibri" w:cs="Calibri"/>
          <w:sz w:val="28"/>
          <w:szCs w:val="28"/>
          <w:shd w:val="clear" w:color="auto" w:fill="FFFFFF"/>
        </w:rPr>
        <w:t>nature and farmland</w:t>
      </w:r>
      <w:r w:rsidRPr="00741284">
        <w:rPr>
          <w:rFonts w:ascii="Calibri" w:eastAsia="Times New Roman" w:hAnsi="Calibri" w:cs="Calibri"/>
          <w:sz w:val="28"/>
          <w:szCs w:val="28"/>
          <w:shd w:val="clear" w:color="auto" w:fill="FFFFFF"/>
        </w:rPr>
        <w:t xml:space="preserve"> </w:t>
      </w:r>
      <w:r w:rsidR="00D76B78">
        <w:rPr>
          <w:rFonts w:ascii="Calibri" w:eastAsia="Times New Roman" w:hAnsi="Calibri" w:cs="Calibri"/>
          <w:sz w:val="28"/>
          <w:szCs w:val="28"/>
          <w:shd w:val="clear" w:color="auto" w:fill="FFFFFF"/>
        </w:rPr>
        <w:t>conservation</w:t>
      </w:r>
      <w:r w:rsidRPr="00741284">
        <w:rPr>
          <w:rFonts w:ascii="Calibri" w:eastAsia="Times New Roman" w:hAnsi="Calibri" w:cs="Calibri"/>
          <w:sz w:val="28"/>
          <w:szCs w:val="28"/>
          <w:shd w:val="clear" w:color="auto" w:fill="FFFFFF"/>
        </w:rPr>
        <w:t xml:space="preserve">. Answer </w:t>
      </w:r>
      <w:r>
        <w:rPr>
          <w:rFonts w:ascii="Calibri" w:eastAsia="Times New Roman" w:hAnsi="Calibri" w:cs="Calibri"/>
          <w:sz w:val="28"/>
          <w:szCs w:val="28"/>
          <w:shd w:val="clear" w:color="auto" w:fill="FFFFFF"/>
        </w:rPr>
        <w:t xml:space="preserve">the survey </w:t>
      </w:r>
      <w:r w:rsidRPr="00741284">
        <w:rPr>
          <w:rFonts w:ascii="Calibri" w:eastAsia="Times New Roman" w:hAnsi="Calibri" w:cs="Calibri"/>
          <w:sz w:val="28"/>
          <w:szCs w:val="28"/>
          <w:shd w:val="clear" w:color="auto" w:fill="FFFFFF"/>
        </w:rPr>
        <w:t xml:space="preserve">as accurately as you can because those organizations may use information from this study to inform their future decisions about </w:t>
      </w:r>
      <w:r w:rsidR="00D76B78">
        <w:rPr>
          <w:rFonts w:ascii="Calibri" w:eastAsia="Times New Roman" w:hAnsi="Calibri" w:cs="Calibri"/>
          <w:sz w:val="28"/>
          <w:szCs w:val="28"/>
          <w:shd w:val="clear" w:color="auto" w:fill="FFFFFF"/>
        </w:rPr>
        <w:t>protection of nature and farmland in your area.</w:t>
      </w:r>
      <w:r w:rsidRPr="00741284">
        <w:rPr>
          <w:rFonts w:ascii="Calibri" w:eastAsia="Times New Roman" w:hAnsi="Calibri" w:cs="Calibri"/>
          <w:sz w:val="28"/>
          <w:szCs w:val="28"/>
          <w:shd w:val="clear" w:color="auto" w:fill="FFFFFF"/>
        </w:rPr>
        <w:t> </w:t>
      </w:r>
    </w:p>
    <w:p w14:paraId="2208B35D" w14:textId="77777777" w:rsidR="004C074B" w:rsidRDefault="004C074B" w:rsidP="004C074B">
      <w:pPr>
        <w:shd w:val="clear" w:color="auto" w:fill="FFFFFF"/>
        <w:spacing w:after="0" w:line="240" w:lineRule="auto"/>
        <w:rPr>
          <w:rFonts w:ascii="Calibri" w:eastAsia="Times New Roman" w:hAnsi="Calibri" w:cs="Calibri"/>
          <w:sz w:val="28"/>
          <w:szCs w:val="28"/>
        </w:rPr>
      </w:pPr>
    </w:p>
    <w:p w14:paraId="4A82D906" w14:textId="77777777" w:rsidR="004C074B" w:rsidRDefault="004C074B" w:rsidP="008C7AA5">
      <w:pPr>
        <w:contextualSpacing/>
        <w:rPr>
          <w:b/>
          <w:sz w:val="28"/>
          <w:szCs w:val="28"/>
          <w:u w:val="single"/>
        </w:rPr>
      </w:pPr>
    </w:p>
    <w:p w14:paraId="4CF6973E" w14:textId="45251720" w:rsidR="00091ACD" w:rsidRDefault="00495152" w:rsidP="008C7AA5">
      <w:pPr>
        <w:contextualSpacing/>
        <w:rPr>
          <w:b/>
          <w:sz w:val="28"/>
          <w:szCs w:val="28"/>
          <w:u w:val="single"/>
        </w:rPr>
      </w:pPr>
      <w:r>
        <w:rPr>
          <w:b/>
          <w:sz w:val="28"/>
          <w:szCs w:val="28"/>
          <w:u w:val="single"/>
        </w:rPr>
        <w:t>Secti</w:t>
      </w:r>
      <w:r w:rsidRPr="00495152">
        <w:rPr>
          <w:b/>
          <w:sz w:val="28"/>
          <w:szCs w:val="28"/>
          <w:u w:val="single"/>
        </w:rPr>
        <w:t xml:space="preserve">on </w:t>
      </w:r>
      <w:r w:rsidR="004C074B">
        <w:rPr>
          <w:b/>
          <w:sz w:val="28"/>
          <w:szCs w:val="28"/>
          <w:u w:val="single"/>
        </w:rPr>
        <w:t>1</w:t>
      </w:r>
      <w:r w:rsidRPr="00495152">
        <w:rPr>
          <w:b/>
          <w:sz w:val="28"/>
          <w:szCs w:val="28"/>
          <w:u w:val="single"/>
        </w:rPr>
        <w:t xml:space="preserve">: </w:t>
      </w:r>
      <w:r w:rsidR="004C074B">
        <w:rPr>
          <w:b/>
          <w:sz w:val="28"/>
          <w:szCs w:val="28"/>
          <w:u w:val="single"/>
        </w:rPr>
        <w:t>Information</w:t>
      </w:r>
    </w:p>
    <w:p w14:paraId="7399C0E3" w14:textId="77777777" w:rsidR="00C02664" w:rsidRDefault="00C02664" w:rsidP="008C7AA5">
      <w:pPr>
        <w:contextualSpacing/>
        <w:rPr>
          <w:sz w:val="28"/>
          <w:szCs w:val="28"/>
        </w:rPr>
      </w:pPr>
    </w:p>
    <w:p w14:paraId="194CA94D" w14:textId="7FFBA299" w:rsidR="005F017C" w:rsidRPr="001918F3" w:rsidRDefault="008C7AA5" w:rsidP="008C7AA5">
      <w:pPr>
        <w:contextualSpacing/>
        <w:rPr>
          <w:sz w:val="28"/>
          <w:szCs w:val="28"/>
        </w:rPr>
      </w:pPr>
      <w:r w:rsidRPr="00EC6693">
        <w:rPr>
          <w:sz w:val="28"/>
          <w:szCs w:val="28"/>
        </w:rPr>
        <w:t xml:space="preserve">When the economy gets back to normal, there will </w:t>
      </w:r>
      <w:r w:rsidRPr="001918F3">
        <w:rPr>
          <w:sz w:val="28"/>
          <w:szCs w:val="28"/>
        </w:rPr>
        <w:t xml:space="preserve">again be pressure to put more roads and buildings on the open land around </w:t>
      </w:r>
      <w:r w:rsidR="001943EC">
        <w:rPr>
          <w:sz w:val="28"/>
          <w:szCs w:val="28"/>
        </w:rPr>
        <w:t>the</w:t>
      </w:r>
      <w:r w:rsidR="001943EC" w:rsidRPr="001918F3">
        <w:rPr>
          <w:sz w:val="28"/>
          <w:szCs w:val="28"/>
        </w:rPr>
        <w:t xml:space="preserve"> </w:t>
      </w:r>
      <w:r w:rsidRPr="001918F3">
        <w:rPr>
          <w:sz w:val="28"/>
          <w:szCs w:val="28"/>
        </w:rPr>
        <w:t>city</w:t>
      </w:r>
      <w:r w:rsidR="001943EC">
        <w:rPr>
          <w:sz w:val="28"/>
          <w:szCs w:val="28"/>
        </w:rPr>
        <w:t xml:space="preserve"> of</w:t>
      </w:r>
      <w:r w:rsidRPr="001918F3">
        <w:rPr>
          <w:sz w:val="28"/>
          <w:szCs w:val="28"/>
        </w:rPr>
        <w:t xml:space="preserve"> </w:t>
      </w:r>
      <w:commentRangeStart w:id="0"/>
      <w:r w:rsidRPr="001918F3">
        <w:rPr>
          <w:sz w:val="28"/>
          <w:szCs w:val="28"/>
        </w:rPr>
        <w:t>Columbus</w:t>
      </w:r>
      <w:commentRangeEnd w:id="0"/>
      <w:r w:rsidR="00922163">
        <w:rPr>
          <w:rStyle w:val="CommentReference"/>
        </w:rPr>
        <w:commentReference w:id="0"/>
      </w:r>
      <w:r w:rsidRPr="001918F3">
        <w:rPr>
          <w:sz w:val="28"/>
          <w:szCs w:val="28"/>
        </w:rPr>
        <w:t xml:space="preserve">. </w:t>
      </w:r>
      <w:r w:rsidR="005F017C" w:rsidRPr="001918F3">
        <w:rPr>
          <w:sz w:val="28"/>
          <w:szCs w:val="28"/>
        </w:rPr>
        <w:t xml:space="preserve">That development </w:t>
      </w:r>
      <w:r w:rsidR="00C02664">
        <w:rPr>
          <w:sz w:val="28"/>
          <w:szCs w:val="28"/>
        </w:rPr>
        <w:t>would</w:t>
      </w:r>
      <w:r w:rsidR="00676151" w:rsidRPr="001918F3">
        <w:rPr>
          <w:sz w:val="28"/>
          <w:szCs w:val="28"/>
        </w:rPr>
        <w:t xml:space="preserve"> take</w:t>
      </w:r>
      <w:r w:rsidR="005F017C" w:rsidRPr="001918F3">
        <w:rPr>
          <w:sz w:val="28"/>
          <w:szCs w:val="28"/>
        </w:rPr>
        <w:t xml:space="preserve"> away natural areas and farms</w:t>
      </w:r>
      <w:r w:rsidR="007A5418" w:rsidRPr="001918F3">
        <w:rPr>
          <w:sz w:val="28"/>
          <w:szCs w:val="28"/>
        </w:rPr>
        <w:t xml:space="preserve"> in your landscape</w:t>
      </w:r>
      <w:r w:rsidR="00690B6A" w:rsidRPr="001918F3">
        <w:rPr>
          <w:sz w:val="28"/>
          <w:szCs w:val="28"/>
        </w:rPr>
        <w:t>, turning them</w:t>
      </w:r>
      <w:r w:rsidR="005F017C" w:rsidRPr="001918F3">
        <w:rPr>
          <w:sz w:val="28"/>
          <w:szCs w:val="28"/>
        </w:rPr>
        <w:t xml:space="preserve"> into housing and roads.</w:t>
      </w:r>
    </w:p>
    <w:p w14:paraId="2D079CFB" w14:textId="0827CAFE" w:rsidR="005F017C" w:rsidRDefault="005F017C" w:rsidP="008C7AA5">
      <w:pPr>
        <w:contextualSpacing/>
        <w:rPr>
          <w:sz w:val="28"/>
          <w:szCs w:val="28"/>
        </w:rPr>
      </w:pPr>
    </w:p>
    <w:p w14:paraId="3E7A17CA" w14:textId="09F4ACB4" w:rsidR="00C02664" w:rsidRDefault="00C02664" w:rsidP="008C7AA5">
      <w:pPr>
        <w:contextualSpacing/>
        <w:rPr>
          <w:sz w:val="28"/>
          <w:szCs w:val="28"/>
        </w:rPr>
      </w:pPr>
      <w:r>
        <w:rPr>
          <w:sz w:val="28"/>
          <w:szCs w:val="28"/>
        </w:rPr>
        <w:t>Land c</w:t>
      </w:r>
      <w:r w:rsidR="008C7AA5" w:rsidRPr="001918F3">
        <w:rPr>
          <w:sz w:val="28"/>
          <w:szCs w:val="28"/>
        </w:rPr>
        <w:t xml:space="preserve">onservation groups </w:t>
      </w:r>
      <w:r>
        <w:rPr>
          <w:sz w:val="28"/>
          <w:szCs w:val="28"/>
        </w:rPr>
        <w:t xml:space="preserve">are active in your region. If it seems like people like you in the area would value more conservation, those groups </w:t>
      </w:r>
      <w:r w:rsidR="004C074B">
        <w:rPr>
          <w:sz w:val="28"/>
          <w:szCs w:val="28"/>
        </w:rPr>
        <w:t>can</w:t>
      </w:r>
      <w:r w:rsidR="008C7AA5" w:rsidRPr="001918F3">
        <w:rPr>
          <w:sz w:val="28"/>
          <w:szCs w:val="28"/>
        </w:rPr>
        <w:t xml:space="preserve"> </w:t>
      </w:r>
      <w:r>
        <w:rPr>
          <w:sz w:val="28"/>
          <w:szCs w:val="28"/>
        </w:rPr>
        <w:t>partner</w:t>
      </w:r>
      <w:r w:rsidR="008C7AA5" w:rsidRPr="001918F3">
        <w:rPr>
          <w:sz w:val="28"/>
          <w:szCs w:val="28"/>
        </w:rPr>
        <w:t xml:space="preserve"> with city </w:t>
      </w:r>
      <w:r w:rsidR="001943EC">
        <w:rPr>
          <w:sz w:val="28"/>
          <w:szCs w:val="28"/>
        </w:rPr>
        <w:t xml:space="preserve">and regional planners </w:t>
      </w:r>
      <w:r w:rsidR="008C7AA5" w:rsidRPr="001918F3">
        <w:rPr>
          <w:sz w:val="28"/>
          <w:szCs w:val="28"/>
        </w:rPr>
        <w:t xml:space="preserve">to </w:t>
      </w:r>
      <w:r>
        <w:rPr>
          <w:sz w:val="28"/>
          <w:szCs w:val="28"/>
        </w:rPr>
        <w:t xml:space="preserve">use tax revenues to </w:t>
      </w:r>
      <w:r w:rsidR="00676151" w:rsidRPr="001918F3">
        <w:rPr>
          <w:sz w:val="28"/>
          <w:szCs w:val="28"/>
        </w:rPr>
        <w:t>protect</w:t>
      </w:r>
      <w:r w:rsidR="008C7AA5" w:rsidRPr="001918F3">
        <w:rPr>
          <w:sz w:val="28"/>
          <w:szCs w:val="28"/>
        </w:rPr>
        <w:t xml:space="preserve"> </w:t>
      </w:r>
      <w:r>
        <w:rPr>
          <w:sz w:val="28"/>
          <w:szCs w:val="28"/>
        </w:rPr>
        <w:t>more</w:t>
      </w:r>
      <w:r w:rsidR="008C7AA5" w:rsidRPr="001918F3">
        <w:rPr>
          <w:sz w:val="28"/>
          <w:szCs w:val="28"/>
        </w:rPr>
        <w:t xml:space="preserve"> areas of land from development </w:t>
      </w:r>
      <w:r w:rsidR="00922163">
        <w:rPr>
          <w:sz w:val="28"/>
          <w:szCs w:val="28"/>
        </w:rPr>
        <w:t>in the rural areas outside</w:t>
      </w:r>
      <w:r w:rsidR="008C7AA5" w:rsidRPr="001918F3">
        <w:rPr>
          <w:sz w:val="28"/>
          <w:szCs w:val="28"/>
        </w:rPr>
        <w:t xml:space="preserve"> </w:t>
      </w:r>
      <w:commentRangeStart w:id="1"/>
      <w:r w:rsidR="008C7AA5" w:rsidRPr="001918F3">
        <w:rPr>
          <w:sz w:val="28"/>
          <w:szCs w:val="28"/>
        </w:rPr>
        <w:t>Columbus</w:t>
      </w:r>
      <w:commentRangeEnd w:id="1"/>
      <w:r w:rsidR="00922163">
        <w:rPr>
          <w:rStyle w:val="CommentReference"/>
        </w:rPr>
        <w:commentReference w:id="1"/>
      </w:r>
      <w:r w:rsidR="008C7AA5" w:rsidRPr="001918F3">
        <w:rPr>
          <w:sz w:val="28"/>
          <w:szCs w:val="28"/>
        </w:rPr>
        <w:t>.</w:t>
      </w:r>
      <w:r w:rsidR="007B6246" w:rsidRPr="001918F3">
        <w:rPr>
          <w:sz w:val="28"/>
          <w:szCs w:val="28"/>
        </w:rPr>
        <w:t xml:space="preserve"> </w:t>
      </w:r>
    </w:p>
    <w:p w14:paraId="10CE8A40" w14:textId="77777777" w:rsidR="00C02664" w:rsidRDefault="00C02664" w:rsidP="008C7AA5">
      <w:pPr>
        <w:contextualSpacing/>
        <w:rPr>
          <w:sz w:val="28"/>
          <w:szCs w:val="28"/>
        </w:rPr>
      </w:pPr>
    </w:p>
    <w:p w14:paraId="181E10E5" w14:textId="0A923E00" w:rsidR="008C7AA5" w:rsidRPr="00EC6693" w:rsidRDefault="007B6246" w:rsidP="008C7AA5">
      <w:pPr>
        <w:contextualSpacing/>
        <w:rPr>
          <w:sz w:val="28"/>
          <w:szCs w:val="28"/>
        </w:rPr>
      </w:pPr>
      <w:r w:rsidRPr="001918F3">
        <w:rPr>
          <w:sz w:val="28"/>
          <w:szCs w:val="28"/>
        </w:rPr>
        <w:t xml:space="preserve">Conservation </w:t>
      </w:r>
      <w:r w:rsidR="00690B6A" w:rsidRPr="001918F3">
        <w:rPr>
          <w:sz w:val="28"/>
          <w:szCs w:val="28"/>
        </w:rPr>
        <w:t xml:space="preserve">groups like The Nature Conservancy </w:t>
      </w:r>
      <w:r w:rsidR="00A4793C">
        <w:rPr>
          <w:sz w:val="28"/>
          <w:szCs w:val="28"/>
        </w:rPr>
        <w:t>could protect natural areas</w:t>
      </w:r>
      <w:r w:rsidRPr="001918F3">
        <w:rPr>
          <w:sz w:val="28"/>
          <w:szCs w:val="28"/>
        </w:rPr>
        <w:t xml:space="preserve"> w</w:t>
      </w:r>
      <w:r w:rsidR="00690B6A" w:rsidRPr="001918F3">
        <w:rPr>
          <w:sz w:val="28"/>
          <w:szCs w:val="28"/>
        </w:rPr>
        <w:t xml:space="preserve">ith trees and small ponds. </w:t>
      </w:r>
      <w:r w:rsidR="002A4E72">
        <w:rPr>
          <w:sz w:val="28"/>
          <w:szCs w:val="28"/>
        </w:rPr>
        <w:t xml:space="preserve">Such areas could be </w:t>
      </w:r>
      <w:r w:rsidR="008B7A75">
        <w:rPr>
          <w:sz w:val="28"/>
          <w:szCs w:val="28"/>
        </w:rPr>
        <w:t xml:space="preserve">set up </w:t>
      </w:r>
      <w:r w:rsidR="002A4E72">
        <w:rPr>
          <w:sz w:val="28"/>
          <w:szCs w:val="28"/>
        </w:rPr>
        <w:t>to provide new opportunities for local people to fish and gather food like berries to eat.</w:t>
      </w:r>
      <w:r w:rsidR="00C02664">
        <w:rPr>
          <w:sz w:val="28"/>
          <w:szCs w:val="28"/>
        </w:rPr>
        <w:t xml:space="preserve"> </w:t>
      </w:r>
      <w:r w:rsidR="00690B6A" w:rsidRPr="001918F3">
        <w:rPr>
          <w:sz w:val="28"/>
          <w:szCs w:val="28"/>
        </w:rPr>
        <w:t xml:space="preserve">Sponsors could also </w:t>
      </w:r>
      <w:r w:rsidR="008B7A75">
        <w:rPr>
          <w:sz w:val="28"/>
          <w:szCs w:val="28"/>
        </w:rPr>
        <w:t xml:space="preserve">work with the American Farmland Trust or </w:t>
      </w:r>
      <w:r w:rsidR="00690B6A" w:rsidRPr="001918F3">
        <w:rPr>
          <w:sz w:val="28"/>
          <w:szCs w:val="28"/>
        </w:rPr>
        <w:t xml:space="preserve">use the </w:t>
      </w:r>
      <w:commentRangeStart w:id="2"/>
      <w:r w:rsidR="00690B6A" w:rsidRPr="001918F3">
        <w:rPr>
          <w:sz w:val="28"/>
          <w:szCs w:val="28"/>
        </w:rPr>
        <w:t xml:space="preserve">Local Agricultural Easement Purchase Program </w:t>
      </w:r>
      <w:commentRangeEnd w:id="2"/>
      <w:r w:rsidR="008B7A75">
        <w:rPr>
          <w:rStyle w:val="CommentReference"/>
        </w:rPr>
        <w:commentReference w:id="2"/>
      </w:r>
      <w:r w:rsidR="00690B6A" w:rsidRPr="001918F3">
        <w:rPr>
          <w:sz w:val="28"/>
          <w:szCs w:val="28"/>
        </w:rPr>
        <w:t>to protect farmland from being turned into housing and commercial areas.</w:t>
      </w:r>
      <w:r w:rsidR="00A81BB2" w:rsidRPr="00EC6693">
        <w:rPr>
          <w:sz w:val="28"/>
          <w:szCs w:val="28"/>
        </w:rPr>
        <w:t xml:space="preserve"> </w:t>
      </w:r>
      <w:r w:rsidR="002A4E72">
        <w:rPr>
          <w:sz w:val="28"/>
          <w:szCs w:val="28"/>
        </w:rPr>
        <w:t>As part of farmland protection, those farms could increase the amount of food they produce for sale locally.</w:t>
      </w:r>
    </w:p>
    <w:p w14:paraId="547ACE26" w14:textId="77777777" w:rsidR="00A81BB2" w:rsidRPr="00EC6693" w:rsidRDefault="00A81BB2" w:rsidP="008C7AA5">
      <w:pPr>
        <w:contextualSpacing/>
        <w:rPr>
          <w:sz w:val="28"/>
          <w:szCs w:val="28"/>
        </w:rPr>
      </w:pPr>
      <w:bookmarkStart w:id="3" w:name="_GoBack"/>
      <w:bookmarkEnd w:id="3"/>
    </w:p>
    <w:p w14:paraId="0643610C" w14:textId="43DB4957" w:rsidR="008C7AA5" w:rsidRPr="00EC6693" w:rsidRDefault="008C7AA5" w:rsidP="008C7AA5">
      <w:pPr>
        <w:contextualSpacing/>
        <w:rPr>
          <w:sz w:val="28"/>
          <w:szCs w:val="28"/>
        </w:rPr>
      </w:pPr>
      <w:r w:rsidRPr="00EC6693">
        <w:rPr>
          <w:b/>
          <w:sz w:val="28"/>
          <w:szCs w:val="28"/>
        </w:rPr>
        <w:t>We are interested in what kind of protected area you would like, if any</w:t>
      </w:r>
      <w:r w:rsidRPr="00EC6693">
        <w:rPr>
          <w:sz w:val="28"/>
          <w:szCs w:val="28"/>
        </w:rPr>
        <w:t>. In each of the questions</w:t>
      </w:r>
      <w:r w:rsidR="00584C13">
        <w:rPr>
          <w:sz w:val="28"/>
          <w:szCs w:val="28"/>
        </w:rPr>
        <w:t xml:space="preserve"> in the next section</w:t>
      </w:r>
      <w:r w:rsidRPr="00EC6693">
        <w:rPr>
          <w:sz w:val="28"/>
          <w:szCs w:val="28"/>
        </w:rPr>
        <w:t xml:space="preserve">, we </w:t>
      </w:r>
      <w:r w:rsidR="00584C13">
        <w:rPr>
          <w:sz w:val="28"/>
          <w:szCs w:val="28"/>
        </w:rPr>
        <w:t xml:space="preserve">will </w:t>
      </w:r>
      <w:r w:rsidRPr="00EC6693">
        <w:rPr>
          <w:sz w:val="28"/>
          <w:szCs w:val="28"/>
        </w:rPr>
        <w:t xml:space="preserve">describe a possible </w:t>
      </w:r>
      <w:r w:rsidR="00584C13">
        <w:rPr>
          <w:sz w:val="28"/>
          <w:szCs w:val="28"/>
        </w:rPr>
        <w:t>conservation</w:t>
      </w:r>
      <w:r w:rsidRPr="00EC6693">
        <w:rPr>
          <w:sz w:val="28"/>
          <w:szCs w:val="28"/>
        </w:rPr>
        <w:t xml:space="preserve"> project. You </w:t>
      </w:r>
      <w:r w:rsidR="00690B6A" w:rsidRPr="00EC6693">
        <w:rPr>
          <w:sz w:val="28"/>
          <w:szCs w:val="28"/>
        </w:rPr>
        <w:t xml:space="preserve">will </w:t>
      </w:r>
      <w:r w:rsidR="00584C13">
        <w:rPr>
          <w:sz w:val="28"/>
          <w:szCs w:val="28"/>
        </w:rPr>
        <w:t>say</w:t>
      </w:r>
      <w:r w:rsidR="00584C13" w:rsidRPr="00EC6693">
        <w:rPr>
          <w:sz w:val="28"/>
          <w:szCs w:val="28"/>
        </w:rPr>
        <w:t xml:space="preserve"> </w:t>
      </w:r>
      <w:r w:rsidRPr="00EC6693">
        <w:rPr>
          <w:sz w:val="28"/>
          <w:szCs w:val="28"/>
        </w:rPr>
        <w:t xml:space="preserve">whether </w:t>
      </w:r>
      <w:r w:rsidR="00F317AB" w:rsidRPr="00EC6693">
        <w:rPr>
          <w:sz w:val="28"/>
          <w:szCs w:val="28"/>
        </w:rPr>
        <w:t xml:space="preserve">or not </w:t>
      </w:r>
      <w:r w:rsidRPr="00EC6693">
        <w:rPr>
          <w:sz w:val="28"/>
          <w:szCs w:val="28"/>
        </w:rPr>
        <w:t xml:space="preserve">you would vote to support a referendum for </w:t>
      </w:r>
      <w:r w:rsidR="001943EC">
        <w:rPr>
          <w:sz w:val="28"/>
          <w:szCs w:val="28"/>
        </w:rPr>
        <w:t>a one-year increase in sales taxes</w:t>
      </w:r>
      <w:r w:rsidRPr="00EC6693">
        <w:rPr>
          <w:sz w:val="28"/>
          <w:szCs w:val="28"/>
        </w:rPr>
        <w:t xml:space="preserve"> </w:t>
      </w:r>
      <w:r w:rsidR="004C074B">
        <w:rPr>
          <w:sz w:val="28"/>
          <w:szCs w:val="28"/>
        </w:rPr>
        <w:t xml:space="preserve">in your area </w:t>
      </w:r>
      <w:r w:rsidRPr="00EC6693">
        <w:rPr>
          <w:sz w:val="28"/>
          <w:szCs w:val="28"/>
        </w:rPr>
        <w:t>to pay for it.</w:t>
      </w:r>
    </w:p>
    <w:p w14:paraId="61EEC9A5" w14:textId="77777777" w:rsidR="008C7AA5" w:rsidRPr="00EC6693" w:rsidRDefault="008C7AA5" w:rsidP="008C7AA5">
      <w:pPr>
        <w:contextualSpacing/>
        <w:rPr>
          <w:sz w:val="28"/>
          <w:szCs w:val="28"/>
        </w:rPr>
      </w:pPr>
    </w:p>
    <w:p w14:paraId="36638A34" w14:textId="7161F403" w:rsidR="005F017C" w:rsidRPr="00EC6693" w:rsidRDefault="005F017C" w:rsidP="008C7AA5">
      <w:pPr>
        <w:contextualSpacing/>
        <w:rPr>
          <w:b/>
          <w:sz w:val="28"/>
          <w:szCs w:val="28"/>
        </w:rPr>
      </w:pPr>
      <w:r w:rsidRPr="00EC6693">
        <w:rPr>
          <w:b/>
          <w:sz w:val="28"/>
          <w:szCs w:val="28"/>
        </w:rPr>
        <w:t xml:space="preserve">In </w:t>
      </w:r>
      <w:r w:rsidR="00B8156E" w:rsidRPr="00EC6693">
        <w:rPr>
          <w:b/>
          <w:sz w:val="28"/>
          <w:szCs w:val="28"/>
        </w:rPr>
        <w:t xml:space="preserve">all of these </w:t>
      </w:r>
      <w:r w:rsidRPr="00EC6693">
        <w:rPr>
          <w:b/>
          <w:sz w:val="28"/>
          <w:szCs w:val="28"/>
        </w:rPr>
        <w:t xml:space="preserve">questions, assume that if the </w:t>
      </w:r>
      <w:r w:rsidR="00584C13">
        <w:rPr>
          <w:b/>
          <w:sz w:val="28"/>
          <w:szCs w:val="28"/>
        </w:rPr>
        <w:t>conservation</w:t>
      </w:r>
      <w:r w:rsidR="007B6246" w:rsidRPr="00EC6693">
        <w:rPr>
          <w:b/>
          <w:sz w:val="28"/>
          <w:szCs w:val="28"/>
        </w:rPr>
        <w:t xml:space="preserve"> </w:t>
      </w:r>
      <w:r w:rsidRPr="00EC6693">
        <w:rPr>
          <w:b/>
          <w:sz w:val="28"/>
          <w:szCs w:val="28"/>
        </w:rPr>
        <w:t>project</w:t>
      </w:r>
      <w:r w:rsidR="001943EC">
        <w:rPr>
          <w:b/>
          <w:sz w:val="28"/>
          <w:szCs w:val="28"/>
        </w:rPr>
        <w:t xml:space="preserve"> happens</w:t>
      </w:r>
      <w:r w:rsidRPr="00EC6693">
        <w:rPr>
          <w:b/>
          <w:sz w:val="28"/>
          <w:szCs w:val="28"/>
        </w:rPr>
        <w:t>, these things are true:</w:t>
      </w:r>
    </w:p>
    <w:p w14:paraId="2AAD4830" w14:textId="276139DA" w:rsidR="001943EC" w:rsidRDefault="001943EC" w:rsidP="001943EC">
      <w:pPr>
        <w:pStyle w:val="ListParagraph"/>
        <w:numPr>
          <w:ilvl w:val="0"/>
          <w:numId w:val="1"/>
        </w:numPr>
        <w:rPr>
          <w:sz w:val="28"/>
          <w:szCs w:val="28"/>
        </w:rPr>
      </w:pPr>
      <w:r w:rsidRPr="00EC6693">
        <w:rPr>
          <w:sz w:val="28"/>
          <w:szCs w:val="28"/>
        </w:rPr>
        <w:t xml:space="preserve">The project </w:t>
      </w:r>
      <w:r>
        <w:rPr>
          <w:sz w:val="28"/>
          <w:szCs w:val="28"/>
        </w:rPr>
        <w:t xml:space="preserve">would </w:t>
      </w:r>
      <w:r w:rsidRPr="00EC6693">
        <w:rPr>
          <w:sz w:val="28"/>
          <w:szCs w:val="28"/>
        </w:rPr>
        <w:t xml:space="preserve">have </w:t>
      </w:r>
      <w:r>
        <w:rPr>
          <w:sz w:val="28"/>
          <w:szCs w:val="28"/>
        </w:rPr>
        <w:t>a couple of different areas</w:t>
      </w:r>
      <w:r w:rsidRPr="00EC6693">
        <w:rPr>
          <w:sz w:val="28"/>
          <w:szCs w:val="28"/>
        </w:rPr>
        <w:t xml:space="preserve"> spread out around the city</w:t>
      </w:r>
      <w:r>
        <w:rPr>
          <w:sz w:val="28"/>
          <w:szCs w:val="28"/>
        </w:rPr>
        <w:t xml:space="preserve"> rather than one big protected area</w:t>
      </w:r>
      <w:r w:rsidRPr="00EC6693">
        <w:rPr>
          <w:sz w:val="28"/>
          <w:szCs w:val="28"/>
        </w:rPr>
        <w:t>.</w:t>
      </w:r>
      <w:r>
        <w:rPr>
          <w:sz w:val="28"/>
          <w:szCs w:val="28"/>
        </w:rPr>
        <w:t xml:space="preserve"> </w:t>
      </w:r>
    </w:p>
    <w:p w14:paraId="54B732FA" w14:textId="55DAFB91" w:rsidR="001943EC" w:rsidRDefault="001943EC" w:rsidP="001943EC">
      <w:pPr>
        <w:pStyle w:val="ListParagraph"/>
        <w:numPr>
          <w:ilvl w:val="0"/>
          <w:numId w:val="1"/>
        </w:numPr>
        <w:rPr>
          <w:sz w:val="28"/>
          <w:szCs w:val="28"/>
        </w:rPr>
      </w:pPr>
      <w:r>
        <w:rPr>
          <w:sz w:val="28"/>
          <w:szCs w:val="28"/>
        </w:rPr>
        <w:t xml:space="preserve">The protected </w:t>
      </w:r>
      <w:r w:rsidR="00584C13">
        <w:rPr>
          <w:sz w:val="28"/>
          <w:szCs w:val="28"/>
        </w:rPr>
        <w:t xml:space="preserve">areas </w:t>
      </w:r>
      <w:r>
        <w:rPr>
          <w:sz w:val="28"/>
          <w:szCs w:val="28"/>
        </w:rPr>
        <w:t>could be either farmland or nature.</w:t>
      </w:r>
    </w:p>
    <w:p w14:paraId="23B9AE74" w14:textId="78E32D9D" w:rsidR="005F017C" w:rsidRPr="00EC6693" w:rsidRDefault="005F017C" w:rsidP="005F017C">
      <w:pPr>
        <w:pStyle w:val="ListParagraph"/>
        <w:numPr>
          <w:ilvl w:val="0"/>
          <w:numId w:val="1"/>
        </w:numPr>
        <w:rPr>
          <w:sz w:val="28"/>
          <w:szCs w:val="28"/>
        </w:rPr>
      </w:pPr>
      <w:r w:rsidRPr="00EC6693">
        <w:rPr>
          <w:sz w:val="28"/>
          <w:szCs w:val="28"/>
        </w:rPr>
        <w:t xml:space="preserve">There would be </w:t>
      </w:r>
      <w:r w:rsidR="00CC6172">
        <w:rPr>
          <w:sz w:val="28"/>
          <w:szCs w:val="28"/>
        </w:rPr>
        <w:t xml:space="preserve">a picnic area and </w:t>
      </w:r>
      <w:r w:rsidRPr="00EC6693">
        <w:rPr>
          <w:sz w:val="28"/>
          <w:szCs w:val="28"/>
        </w:rPr>
        <w:t xml:space="preserve">paved paths </w:t>
      </w:r>
      <w:r w:rsidR="00584C13">
        <w:rPr>
          <w:sz w:val="28"/>
          <w:szCs w:val="28"/>
        </w:rPr>
        <w:t xml:space="preserve">in all protected areas </w:t>
      </w:r>
      <w:r w:rsidRPr="00EC6693">
        <w:rPr>
          <w:sz w:val="28"/>
          <w:szCs w:val="28"/>
        </w:rPr>
        <w:t xml:space="preserve">so people from the community could </w:t>
      </w:r>
      <w:r w:rsidR="00584C13">
        <w:rPr>
          <w:sz w:val="28"/>
          <w:szCs w:val="28"/>
        </w:rPr>
        <w:t xml:space="preserve">visit and </w:t>
      </w:r>
      <w:r w:rsidRPr="00EC6693">
        <w:rPr>
          <w:sz w:val="28"/>
          <w:szCs w:val="28"/>
        </w:rPr>
        <w:t xml:space="preserve">walk </w:t>
      </w:r>
      <w:r w:rsidR="00EB085F">
        <w:rPr>
          <w:sz w:val="28"/>
          <w:szCs w:val="28"/>
        </w:rPr>
        <w:t>or</w:t>
      </w:r>
      <w:r w:rsidR="00EB085F" w:rsidRPr="00EC6693">
        <w:rPr>
          <w:sz w:val="28"/>
          <w:szCs w:val="28"/>
        </w:rPr>
        <w:t xml:space="preserve"> </w:t>
      </w:r>
      <w:r w:rsidRPr="00EC6693">
        <w:rPr>
          <w:sz w:val="28"/>
          <w:szCs w:val="28"/>
        </w:rPr>
        <w:t xml:space="preserve">bike through </w:t>
      </w:r>
      <w:r w:rsidR="00584C13">
        <w:rPr>
          <w:sz w:val="28"/>
          <w:szCs w:val="28"/>
        </w:rPr>
        <w:t>them</w:t>
      </w:r>
      <w:r w:rsidR="007B6246" w:rsidRPr="00EC6693">
        <w:rPr>
          <w:sz w:val="28"/>
          <w:szCs w:val="28"/>
        </w:rPr>
        <w:t>.</w:t>
      </w:r>
    </w:p>
    <w:p w14:paraId="25666F82" w14:textId="0E72C6EF" w:rsidR="005F017C" w:rsidRPr="00EC6693" w:rsidRDefault="00B117BD" w:rsidP="005F017C">
      <w:pPr>
        <w:pStyle w:val="ListParagraph"/>
        <w:numPr>
          <w:ilvl w:val="0"/>
          <w:numId w:val="1"/>
        </w:numPr>
        <w:rPr>
          <w:sz w:val="28"/>
          <w:szCs w:val="28"/>
        </w:rPr>
      </w:pPr>
      <w:r>
        <w:rPr>
          <w:sz w:val="28"/>
          <w:szCs w:val="28"/>
        </w:rPr>
        <w:t>At most</w:t>
      </w:r>
      <w:r w:rsidR="005F017C" w:rsidRPr="00EC6693">
        <w:rPr>
          <w:sz w:val="28"/>
          <w:szCs w:val="28"/>
        </w:rPr>
        <w:t xml:space="preserve"> </w:t>
      </w:r>
      <w:r w:rsidR="00A42FC6">
        <w:rPr>
          <w:sz w:val="28"/>
          <w:szCs w:val="28"/>
        </w:rPr>
        <w:t>24</w:t>
      </w:r>
      <w:r w:rsidR="00C16278">
        <w:rPr>
          <w:sz w:val="28"/>
          <w:szCs w:val="28"/>
        </w:rPr>
        <w:t>0</w:t>
      </w:r>
      <w:r w:rsidR="005F017C" w:rsidRPr="00EC6693">
        <w:rPr>
          <w:sz w:val="28"/>
          <w:szCs w:val="28"/>
        </w:rPr>
        <w:t xml:space="preserve"> acres worth of lands would be protected</w:t>
      </w:r>
      <w:r w:rsidR="00235787">
        <w:rPr>
          <w:sz w:val="28"/>
          <w:szCs w:val="28"/>
        </w:rPr>
        <w:t xml:space="preserve"> in total</w:t>
      </w:r>
      <w:r w:rsidR="005F017C" w:rsidRPr="00EC6693">
        <w:rPr>
          <w:sz w:val="28"/>
          <w:szCs w:val="28"/>
        </w:rPr>
        <w:t>.</w:t>
      </w:r>
      <w:r w:rsidR="004D6542">
        <w:rPr>
          <w:sz w:val="28"/>
          <w:szCs w:val="28"/>
        </w:rPr>
        <w:t xml:space="preserve"> </w:t>
      </w:r>
      <w:r w:rsidR="007F252D">
        <w:rPr>
          <w:sz w:val="28"/>
          <w:szCs w:val="28"/>
        </w:rPr>
        <w:t xml:space="preserve">To get an idea of how much land that is, it would take six chunks of </w:t>
      </w:r>
      <w:r w:rsidR="004D6542">
        <w:rPr>
          <w:sz w:val="28"/>
          <w:szCs w:val="28"/>
        </w:rPr>
        <w:t>40 acres</w:t>
      </w:r>
      <w:r w:rsidR="007F252D">
        <w:rPr>
          <w:sz w:val="28"/>
          <w:szCs w:val="28"/>
        </w:rPr>
        <w:t xml:space="preserve"> to make 240 acres</w:t>
      </w:r>
      <w:r w:rsidR="00D14F72">
        <w:rPr>
          <w:sz w:val="28"/>
          <w:szCs w:val="28"/>
        </w:rPr>
        <w:t>.</w:t>
      </w:r>
      <w:r w:rsidR="007F252D">
        <w:rPr>
          <w:sz w:val="28"/>
          <w:szCs w:val="28"/>
        </w:rPr>
        <w:t xml:space="preserve"> </w:t>
      </w:r>
      <w:r w:rsidR="00D14F72">
        <w:rPr>
          <w:sz w:val="28"/>
          <w:szCs w:val="28"/>
        </w:rPr>
        <w:t xml:space="preserve">An area of </w:t>
      </w:r>
      <w:r w:rsidR="007F252D">
        <w:rPr>
          <w:sz w:val="28"/>
          <w:szCs w:val="28"/>
        </w:rPr>
        <w:t>40 acres</w:t>
      </w:r>
      <w:r w:rsidR="004D6542">
        <w:rPr>
          <w:sz w:val="28"/>
          <w:szCs w:val="28"/>
        </w:rPr>
        <w:t xml:space="preserve"> </w:t>
      </w:r>
      <w:r w:rsidR="007F252D">
        <w:rPr>
          <w:sz w:val="28"/>
          <w:szCs w:val="28"/>
        </w:rPr>
        <w:t>is</w:t>
      </w:r>
      <w:r w:rsidR="004D6542">
        <w:rPr>
          <w:sz w:val="28"/>
          <w:szCs w:val="28"/>
        </w:rPr>
        <w:t xml:space="preserve"> about the size of 30 football fields.</w:t>
      </w:r>
    </w:p>
    <w:p w14:paraId="1F9336A9" w14:textId="471B66F0" w:rsidR="005948B6" w:rsidRDefault="005948B6" w:rsidP="005F017C">
      <w:pPr>
        <w:pStyle w:val="ListParagraph"/>
        <w:numPr>
          <w:ilvl w:val="0"/>
          <w:numId w:val="1"/>
        </w:numPr>
        <w:rPr>
          <w:sz w:val="28"/>
          <w:szCs w:val="28"/>
        </w:rPr>
      </w:pPr>
      <w:r>
        <w:rPr>
          <w:sz w:val="28"/>
          <w:szCs w:val="28"/>
        </w:rPr>
        <w:t xml:space="preserve">The </w:t>
      </w:r>
      <w:r w:rsidR="00B20EE6">
        <w:rPr>
          <w:sz w:val="28"/>
          <w:szCs w:val="28"/>
        </w:rPr>
        <w:t xml:space="preserve">protected areas </w:t>
      </w:r>
      <w:r w:rsidR="009033C1">
        <w:rPr>
          <w:sz w:val="28"/>
          <w:szCs w:val="28"/>
        </w:rPr>
        <w:t>might</w:t>
      </w:r>
      <w:r>
        <w:rPr>
          <w:sz w:val="28"/>
          <w:szCs w:val="28"/>
        </w:rPr>
        <w:t xml:space="preserve"> </w:t>
      </w:r>
      <w:r w:rsidR="002A4E72">
        <w:rPr>
          <w:sz w:val="28"/>
          <w:szCs w:val="28"/>
        </w:rPr>
        <w:t xml:space="preserve">increase the number of </w:t>
      </w:r>
      <w:r>
        <w:rPr>
          <w:sz w:val="28"/>
          <w:szCs w:val="28"/>
        </w:rPr>
        <w:t xml:space="preserve">meals of local food </w:t>
      </w:r>
      <w:r w:rsidR="002A4E72">
        <w:rPr>
          <w:sz w:val="28"/>
          <w:szCs w:val="28"/>
        </w:rPr>
        <w:t xml:space="preserve">available </w:t>
      </w:r>
      <w:r w:rsidR="00584C13">
        <w:rPr>
          <w:sz w:val="28"/>
          <w:szCs w:val="28"/>
        </w:rPr>
        <w:t xml:space="preserve">to people </w:t>
      </w:r>
      <w:r w:rsidR="002A4E72">
        <w:rPr>
          <w:sz w:val="28"/>
          <w:szCs w:val="28"/>
        </w:rPr>
        <w:t>in</w:t>
      </w:r>
      <w:r>
        <w:rPr>
          <w:sz w:val="28"/>
          <w:szCs w:val="28"/>
        </w:rPr>
        <w:t xml:space="preserve"> </w:t>
      </w:r>
      <w:r w:rsidR="00584C13">
        <w:rPr>
          <w:sz w:val="28"/>
          <w:szCs w:val="28"/>
        </w:rPr>
        <w:t xml:space="preserve">and near </w:t>
      </w:r>
      <w:r>
        <w:rPr>
          <w:sz w:val="28"/>
          <w:szCs w:val="28"/>
        </w:rPr>
        <w:t>the city.</w:t>
      </w:r>
    </w:p>
    <w:p w14:paraId="49D5A8BE" w14:textId="644689AD" w:rsidR="00A4793C" w:rsidRDefault="00A4793C" w:rsidP="005F017C">
      <w:pPr>
        <w:pStyle w:val="ListParagraph"/>
        <w:numPr>
          <w:ilvl w:val="0"/>
          <w:numId w:val="1"/>
        </w:numPr>
        <w:rPr>
          <w:sz w:val="28"/>
          <w:szCs w:val="28"/>
        </w:rPr>
      </w:pPr>
      <w:r>
        <w:rPr>
          <w:sz w:val="28"/>
          <w:szCs w:val="28"/>
        </w:rPr>
        <w:t xml:space="preserve">The protected areas are not large enough to </w:t>
      </w:r>
      <w:r w:rsidR="00584C13">
        <w:rPr>
          <w:sz w:val="28"/>
          <w:szCs w:val="28"/>
        </w:rPr>
        <w:t>affect food or</w:t>
      </w:r>
      <w:r>
        <w:rPr>
          <w:sz w:val="28"/>
          <w:szCs w:val="28"/>
        </w:rPr>
        <w:t xml:space="preserve"> housing prices in the area.</w:t>
      </w:r>
    </w:p>
    <w:p w14:paraId="4AF79670" w14:textId="698B22BC" w:rsidR="007B6246" w:rsidRPr="001918F3" w:rsidRDefault="00C16278">
      <w:pPr>
        <w:rPr>
          <w:sz w:val="28"/>
          <w:szCs w:val="28"/>
        </w:rPr>
      </w:pPr>
      <w:r>
        <w:rPr>
          <w:sz w:val="24"/>
          <w:szCs w:val="24"/>
        </w:rPr>
        <w:br w:type="page"/>
      </w:r>
      <w:r w:rsidR="00A53C8B" w:rsidRPr="001918F3">
        <w:rPr>
          <w:sz w:val="28"/>
          <w:szCs w:val="28"/>
        </w:rPr>
        <w:t>Pote</w:t>
      </w:r>
      <w:r w:rsidR="007B6246" w:rsidRPr="001918F3">
        <w:rPr>
          <w:sz w:val="28"/>
          <w:szCs w:val="28"/>
        </w:rPr>
        <w:t xml:space="preserve">ntial </w:t>
      </w:r>
      <w:r w:rsidR="00A53C8B" w:rsidRPr="001918F3">
        <w:rPr>
          <w:sz w:val="28"/>
          <w:szCs w:val="28"/>
        </w:rPr>
        <w:t xml:space="preserve">conservation </w:t>
      </w:r>
      <w:r w:rsidR="007B6246" w:rsidRPr="001918F3">
        <w:rPr>
          <w:sz w:val="28"/>
          <w:szCs w:val="28"/>
        </w:rPr>
        <w:t>project</w:t>
      </w:r>
      <w:r w:rsidR="00A53C8B" w:rsidRPr="001918F3">
        <w:rPr>
          <w:sz w:val="28"/>
          <w:szCs w:val="28"/>
        </w:rPr>
        <w:t>s</w:t>
      </w:r>
      <w:r w:rsidR="007B6246" w:rsidRPr="001918F3">
        <w:rPr>
          <w:sz w:val="28"/>
          <w:szCs w:val="28"/>
        </w:rPr>
        <w:t xml:space="preserve"> ha</w:t>
      </w:r>
      <w:r w:rsidR="00584C13">
        <w:rPr>
          <w:sz w:val="28"/>
          <w:szCs w:val="28"/>
        </w:rPr>
        <w:t>ve</w:t>
      </w:r>
      <w:r w:rsidR="007B6246" w:rsidRPr="001918F3">
        <w:rPr>
          <w:sz w:val="28"/>
          <w:szCs w:val="28"/>
        </w:rPr>
        <w:t xml:space="preserve"> several </w:t>
      </w:r>
      <w:r w:rsidR="007B6246" w:rsidRPr="001918F3">
        <w:rPr>
          <w:b/>
          <w:sz w:val="28"/>
          <w:szCs w:val="28"/>
        </w:rPr>
        <w:t>features that vary</w:t>
      </w:r>
      <w:r w:rsidR="007B6246" w:rsidRPr="001918F3">
        <w:rPr>
          <w:sz w:val="28"/>
          <w:szCs w:val="28"/>
        </w:rPr>
        <w:t xml:space="preserve"> among the</w:t>
      </w:r>
      <w:r w:rsidR="00235787">
        <w:rPr>
          <w:sz w:val="28"/>
          <w:szCs w:val="28"/>
        </w:rPr>
        <w:t xml:space="preserve"> </w:t>
      </w:r>
      <w:r w:rsidR="00D14F72">
        <w:rPr>
          <w:sz w:val="28"/>
          <w:szCs w:val="28"/>
        </w:rPr>
        <w:t xml:space="preserve">project </w:t>
      </w:r>
      <w:r w:rsidR="007B6246" w:rsidRPr="001918F3">
        <w:rPr>
          <w:sz w:val="28"/>
          <w:szCs w:val="28"/>
        </w:rPr>
        <w:t xml:space="preserve">scenarios you will be asked to </w:t>
      </w:r>
      <w:commentRangeStart w:id="4"/>
      <w:r w:rsidR="007B6246" w:rsidRPr="001918F3">
        <w:rPr>
          <w:sz w:val="28"/>
          <w:szCs w:val="28"/>
        </w:rPr>
        <w:t>consider</w:t>
      </w:r>
      <w:commentRangeEnd w:id="4"/>
      <w:r w:rsidR="00D14F72">
        <w:rPr>
          <w:rStyle w:val="CommentReference"/>
        </w:rPr>
        <w:commentReference w:id="4"/>
      </w:r>
      <w:r w:rsidR="007B6246" w:rsidRPr="001918F3">
        <w:rPr>
          <w:sz w:val="28"/>
          <w:szCs w:val="28"/>
        </w:rPr>
        <w:t>:</w:t>
      </w:r>
    </w:p>
    <w:tbl>
      <w:tblPr>
        <w:tblW w:w="9468"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2006"/>
        <w:gridCol w:w="7462"/>
      </w:tblGrid>
      <w:tr w:rsidR="00B8156E" w:rsidRPr="00B8156E" w14:paraId="4FD9AF2D" w14:textId="77777777" w:rsidTr="0016539C">
        <w:trPr>
          <w:trHeight w:val="908"/>
        </w:trPr>
        <w:tc>
          <w:tcPr>
            <w:tcW w:w="2006" w:type="dxa"/>
          </w:tcPr>
          <w:p w14:paraId="6D2A54A8" w14:textId="7E7E910B" w:rsidR="00B8156E" w:rsidRPr="00C87B2A" w:rsidRDefault="007E0951" w:rsidP="00B8156E">
            <w:pPr>
              <w:widowControl w:val="0"/>
              <w:autoSpaceDE w:val="0"/>
              <w:autoSpaceDN w:val="0"/>
              <w:adjustRightInd w:val="0"/>
              <w:spacing w:after="0" w:line="240" w:lineRule="auto"/>
              <w:jc w:val="center"/>
              <w:textAlignment w:val="baseline"/>
              <w:rPr>
                <w:rFonts w:ascii="Times New Roman" w:eastAsia="Times New Roman" w:hAnsi="Times New Roman" w:cs="Times New Roman"/>
                <w:color w:val="000000"/>
                <w:sz w:val="24"/>
                <w:szCs w:val="24"/>
              </w:rPr>
            </w:pPr>
            <w:r w:rsidRPr="00C87B2A">
              <w:rPr>
                <w:noProof/>
                <w:sz w:val="24"/>
                <w:szCs w:val="24"/>
              </w:rPr>
              <w:drawing>
                <wp:anchor distT="0" distB="0" distL="114300" distR="114300" simplePos="0" relativeHeight="251660288" behindDoc="0" locked="0" layoutInCell="1" allowOverlap="1" wp14:anchorId="24054A91" wp14:editId="0C8EC7D4">
                  <wp:simplePos x="0" y="0"/>
                  <wp:positionH relativeFrom="column">
                    <wp:posOffset>331470</wp:posOffset>
                  </wp:positionH>
                  <wp:positionV relativeFrom="paragraph">
                    <wp:posOffset>195580</wp:posOffset>
                  </wp:positionV>
                  <wp:extent cx="552450" cy="356870"/>
                  <wp:effectExtent l="19050" t="19050" r="19050" b="24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 cy="3568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117BD" w:rsidRPr="00C87B2A">
              <w:rPr>
                <w:rFonts w:ascii="Calibri" w:eastAsia="Times New Roman" w:hAnsi="Calibri" w:cs="Mangal"/>
                <w:b/>
                <w:bCs/>
                <w:color w:val="000000"/>
                <w:sz w:val="24"/>
                <w:szCs w:val="24"/>
              </w:rPr>
              <w:t>Acres of nature</w:t>
            </w:r>
          </w:p>
          <w:p w14:paraId="0BFEB189" w14:textId="642870DC" w:rsidR="00B8156E" w:rsidRPr="00C87B2A" w:rsidRDefault="00B8156E"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tc>
        <w:tc>
          <w:tcPr>
            <w:tcW w:w="7462" w:type="dxa"/>
          </w:tcPr>
          <w:p w14:paraId="5F7EBA92" w14:textId="01C5AB3F" w:rsidR="00C87B2A" w:rsidRPr="00C87B2A" w:rsidRDefault="00C87B2A" w:rsidP="00C87B2A">
            <w:pPr>
              <w:contextualSpacing/>
              <w:rPr>
                <w:sz w:val="24"/>
                <w:szCs w:val="24"/>
              </w:rPr>
            </w:pPr>
            <w:r w:rsidRPr="00C87B2A">
              <w:rPr>
                <w:rFonts w:ascii="Calibri" w:hAnsi="Calibri" w:cs="Mangal"/>
                <w:b/>
                <w:noProof/>
                <w:sz w:val="24"/>
                <w:szCs w:val="24"/>
              </w:rPr>
              <w:t>How many</w:t>
            </w:r>
            <w:r w:rsidR="00584C13" w:rsidRPr="00C87B2A">
              <w:rPr>
                <w:b/>
                <w:sz w:val="24"/>
                <w:szCs w:val="24"/>
              </w:rPr>
              <w:t xml:space="preserve"> a</w:t>
            </w:r>
            <w:r w:rsidR="00B117BD" w:rsidRPr="00C87B2A">
              <w:rPr>
                <w:b/>
                <w:sz w:val="24"/>
                <w:szCs w:val="24"/>
              </w:rPr>
              <w:t>cres of n</w:t>
            </w:r>
            <w:r w:rsidR="00B8156E" w:rsidRPr="00C87B2A">
              <w:rPr>
                <w:b/>
                <w:sz w:val="24"/>
                <w:szCs w:val="24"/>
              </w:rPr>
              <w:t>atural areas are protected from development</w:t>
            </w:r>
            <w:r w:rsidRPr="00C87B2A">
              <w:rPr>
                <w:b/>
                <w:sz w:val="24"/>
                <w:szCs w:val="24"/>
              </w:rPr>
              <w:t xml:space="preserve"> by the project</w:t>
            </w:r>
          </w:p>
          <w:p w14:paraId="4AF56790" w14:textId="58483DAC" w:rsidR="00C87B2A" w:rsidRPr="00C87B2A" w:rsidRDefault="00C87B2A" w:rsidP="00C87B2A">
            <w:pPr>
              <w:pStyle w:val="ListParagraph"/>
              <w:numPr>
                <w:ilvl w:val="0"/>
                <w:numId w:val="55"/>
              </w:numPr>
              <w:rPr>
                <w:sz w:val="24"/>
                <w:szCs w:val="24"/>
              </w:rPr>
            </w:pPr>
            <w:r w:rsidRPr="00C87B2A">
              <w:rPr>
                <w:sz w:val="24"/>
                <w:szCs w:val="24"/>
              </w:rPr>
              <w:t>Such protected natural areas would have trees and small ponds</w:t>
            </w:r>
          </w:p>
          <w:p w14:paraId="60985AA1" w14:textId="6672E4E5" w:rsidR="00B117BD" w:rsidRPr="00C87B2A" w:rsidRDefault="00C87B2A" w:rsidP="00C87B2A">
            <w:pPr>
              <w:pStyle w:val="ListParagraph"/>
              <w:numPr>
                <w:ilvl w:val="0"/>
                <w:numId w:val="55"/>
              </w:numPr>
              <w:rPr>
                <w:sz w:val="24"/>
                <w:szCs w:val="24"/>
              </w:rPr>
            </w:pPr>
            <w:r w:rsidRPr="00C87B2A">
              <w:rPr>
                <w:rFonts w:ascii="Calibri" w:hAnsi="Calibri" w:cs="Mangal"/>
                <w:noProof/>
              </w:rPr>
              <w:drawing>
                <wp:anchor distT="0" distB="0" distL="114300" distR="114300" simplePos="0" relativeHeight="251789312" behindDoc="0" locked="0" layoutInCell="1" allowOverlap="1" wp14:anchorId="02088B9B" wp14:editId="592E54CF">
                  <wp:simplePos x="0" y="0"/>
                  <wp:positionH relativeFrom="column">
                    <wp:posOffset>3871595</wp:posOffset>
                  </wp:positionH>
                  <wp:positionV relativeFrom="paragraph">
                    <wp:posOffset>3810</wp:posOffset>
                  </wp:positionV>
                  <wp:extent cx="198120" cy="1917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91770"/>
                          </a:xfrm>
                          <a:prstGeom prst="rect">
                            <a:avLst/>
                          </a:prstGeom>
                          <a:noFill/>
                        </pic:spPr>
                      </pic:pic>
                    </a:graphicData>
                  </a:graphic>
                  <wp14:sizeRelH relativeFrom="page">
                    <wp14:pctWidth>0</wp14:pctWidth>
                  </wp14:sizeRelH>
                  <wp14:sizeRelV relativeFrom="page">
                    <wp14:pctHeight>0</wp14:pctHeight>
                  </wp14:sizeRelV>
                </wp:anchor>
              </w:drawing>
            </w:r>
            <w:r w:rsidR="007E0951" w:rsidRPr="00C87B2A">
              <w:rPr>
                <w:sz w:val="24"/>
                <w:szCs w:val="24"/>
              </w:rPr>
              <w:t xml:space="preserve">Each square </w:t>
            </w:r>
            <w:r w:rsidR="00235787" w:rsidRPr="00C87B2A">
              <w:rPr>
                <w:sz w:val="24"/>
                <w:szCs w:val="24"/>
              </w:rPr>
              <w:t xml:space="preserve">in the scenario description </w:t>
            </w:r>
            <w:r w:rsidR="007E0951" w:rsidRPr="00C87B2A">
              <w:rPr>
                <w:sz w:val="24"/>
                <w:szCs w:val="24"/>
              </w:rPr>
              <w:t xml:space="preserve">indicates 40 acres. </w:t>
            </w:r>
          </w:p>
        </w:tc>
      </w:tr>
      <w:tr w:rsidR="00B117BD" w:rsidRPr="00B8156E" w14:paraId="0592D37A" w14:textId="77777777" w:rsidTr="0016539C">
        <w:trPr>
          <w:trHeight w:val="980"/>
        </w:trPr>
        <w:tc>
          <w:tcPr>
            <w:tcW w:w="2006" w:type="dxa"/>
          </w:tcPr>
          <w:p w14:paraId="0ECBF690" w14:textId="2A4F8520" w:rsidR="00B117BD" w:rsidRPr="00C87B2A" w:rsidRDefault="00B117BD" w:rsidP="00B8156E">
            <w:pPr>
              <w:widowControl w:val="0"/>
              <w:autoSpaceDE w:val="0"/>
              <w:autoSpaceDN w:val="0"/>
              <w:adjustRightInd w:val="0"/>
              <w:spacing w:after="0" w:line="240" w:lineRule="auto"/>
              <w:jc w:val="center"/>
              <w:textAlignment w:val="baseline"/>
              <w:rPr>
                <w:rFonts w:ascii="Calibri" w:eastAsia="Times New Roman" w:hAnsi="Calibri" w:cs="Mangal"/>
                <w:b/>
                <w:bCs/>
                <w:color w:val="000000"/>
                <w:sz w:val="24"/>
                <w:szCs w:val="24"/>
              </w:rPr>
            </w:pPr>
            <w:r w:rsidRPr="00C87B2A">
              <w:rPr>
                <w:rFonts w:ascii="Calibri" w:eastAsia="Times New Roman" w:hAnsi="Calibri" w:cs="Mangal"/>
                <w:b/>
                <w:bCs/>
                <w:color w:val="000000"/>
                <w:sz w:val="24"/>
                <w:szCs w:val="24"/>
              </w:rPr>
              <w:t>Acres of farmland</w:t>
            </w:r>
          </w:p>
          <w:p w14:paraId="37E7C1D1" w14:textId="428ABAEE" w:rsidR="00B117BD" w:rsidRPr="00C87B2A" w:rsidRDefault="00B117BD" w:rsidP="00B8156E">
            <w:pPr>
              <w:widowControl w:val="0"/>
              <w:autoSpaceDE w:val="0"/>
              <w:autoSpaceDN w:val="0"/>
              <w:adjustRightInd w:val="0"/>
              <w:spacing w:after="0" w:line="240" w:lineRule="auto"/>
              <w:jc w:val="center"/>
              <w:textAlignment w:val="baseline"/>
              <w:rPr>
                <w:rFonts w:ascii="Calibri" w:eastAsia="Times New Roman" w:hAnsi="Calibri" w:cs="Mangal"/>
                <w:b/>
                <w:bCs/>
                <w:color w:val="000000"/>
                <w:sz w:val="24"/>
                <w:szCs w:val="24"/>
              </w:rPr>
            </w:pPr>
            <w:r w:rsidRPr="00C87B2A">
              <w:rPr>
                <w:noProof/>
                <w:sz w:val="24"/>
                <w:szCs w:val="24"/>
              </w:rPr>
              <w:drawing>
                <wp:anchor distT="0" distB="0" distL="114300" distR="114300" simplePos="0" relativeHeight="251661312" behindDoc="0" locked="0" layoutInCell="1" allowOverlap="1" wp14:anchorId="2A63A8CD" wp14:editId="31D00307">
                  <wp:simplePos x="0" y="0"/>
                  <wp:positionH relativeFrom="column">
                    <wp:posOffset>407035</wp:posOffset>
                  </wp:positionH>
                  <wp:positionV relativeFrom="paragraph">
                    <wp:posOffset>55245</wp:posOffset>
                  </wp:positionV>
                  <wp:extent cx="428625" cy="342959"/>
                  <wp:effectExtent l="19050" t="19050" r="952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428625" cy="34295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7446D27" w14:textId="69C6ECCF" w:rsidR="00B117BD" w:rsidRPr="00C87B2A" w:rsidRDefault="00B117BD" w:rsidP="007623F9">
            <w:pPr>
              <w:widowControl w:val="0"/>
              <w:autoSpaceDE w:val="0"/>
              <w:autoSpaceDN w:val="0"/>
              <w:adjustRightInd w:val="0"/>
              <w:spacing w:after="0" w:line="240" w:lineRule="auto"/>
              <w:textAlignment w:val="baseline"/>
              <w:rPr>
                <w:rFonts w:ascii="Calibri" w:eastAsia="Times New Roman" w:hAnsi="Calibri" w:cs="Mangal"/>
                <w:b/>
                <w:bCs/>
                <w:color w:val="000000"/>
                <w:sz w:val="24"/>
                <w:szCs w:val="24"/>
              </w:rPr>
            </w:pPr>
          </w:p>
        </w:tc>
        <w:tc>
          <w:tcPr>
            <w:tcW w:w="7462" w:type="dxa"/>
          </w:tcPr>
          <w:p w14:paraId="6D760332" w14:textId="262936C0" w:rsidR="00C87B2A" w:rsidRPr="00C87B2A" w:rsidRDefault="00C87B2A" w:rsidP="00C87B2A">
            <w:pPr>
              <w:rPr>
                <w:sz w:val="24"/>
                <w:szCs w:val="24"/>
              </w:rPr>
            </w:pPr>
            <w:r w:rsidRPr="00C87B2A">
              <w:rPr>
                <w:rFonts w:ascii="Calibri" w:hAnsi="Calibri" w:cs="Mangal"/>
                <w:b/>
                <w:noProof/>
                <w:sz w:val="24"/>
                <w:szCs w:val="24"/>
              </w:rPr>
              <w:t>How many</w:t>
            </w:r>
            <w:r w:rsidR="00D14F72" w:rsidRPr="00C87B2A">
              <w:rPr>
                <w:b/>
                <w:sz w:val="24"/>
                <w:szCs w:val="24"/>
              </w:rPr>
              <w:t xml:space="preserve"> a</w:t>
            </w:r>
            <w:r w:rsidR="00B117BD" w:rsidRPr="00C87B2A">
              <w:rPr>
                <w:b/>
                <w:sz w:val="24"/>
                <w:szCs w:val="24"/>
              </w:rPr>
              <w:t xml:space="preserve">cres of farmland </w:t>
            </w:r>
            <w:r w:rsidRPr="00C87B2A">
              <w:rPr>
                <w:b/>
                <w:sz w:val="24"/>
                <w:szCs w:val="24"/>
              </w:rPr>
              <w:t>are</w:t>
            </w:r>
            <w:r w:rsidR="00D14F72" w:rsidRPr="00C87B2A">
              <w:rPr>
                <w:b/>
                <w:sz w:val="24"/>
                <w:szCs w:val="24"/>
              </w:rPr>
              <w:t xml:space="preserve"> </w:t>
            </w:r>
            <w:r w:rsidR="00B117BD" w:rsidRPr="00C87B2A">
              <w:rPr>
                <w:b/>
                <w:sz w:val="24"/>
                <w:szCs w:val="24"/>
              </w:rPr>
              <w:t xml:space="preserve">protected from development </w:t>
            </w:r>
            <w:r w:rsidRPr="00C87B2A">
              <w:rPr>
                <w:b/>
                <w:sz w:val="24"/>
                <w:szCs w:val="24"/>
              </w:rPr>
              <w:t>by the project</w:t>
            </w:r>
          </w:p>
          <w:p w14:paraId="53F5F726" w14:textId="16263400" w:rsidR="00C87B2A" w:rsidRPr="00C87B2A" w:rsidRDefault="00C87B2A" w:rsidP="00C87B2A">
            <w:pPr>
              <w:pStyle w:val="ListParagraph"/>
              <w:numPr>
                <w:ilvl w:val="0"/>
                <w:numId w:val="56"/>
              </w:numPr>
              <w:rPr>
                <w:rFonts w:ascii="Calibri" w:eastAsia="Times New Roman" w:hAnsi="Calibri" w:cs="Mangal"/>
                <w:color w:val="000000"/>
                <w:sz w:val="24"/>
                <w:szCs w:val="24"/>
              </w:rPr>
            </w:pPr>
            <w:r w:rsidRPr="00C87B2A">
              <w:rPr>
                <w:rFonts w:ascii="Calibri" w:hAnsi="Calibri" w:cs="Mangal"/>
                <w:b/>
                <w:noProof/>
                <w:sz w:val="24"/>
                <w:szCs w:val="24"/>
              </w:rPr>
              <w:drawing>
                <wp:anchor distT="0" distB="0" distL="114300" distR="114300" simplePos="0" relativeHeight="251791360" behindDoc="0" locked="0" layoutInCell="1" allowOverlap="1" wp14:anchorId="50BACDD2" wp14:editId="7B8CF992">
                  <wp:simplePos x="0" y="0"/>
                  <wp:positionH relativeFrom="column">
                    <wp:posOffset>3889375</wp:posOffset>
                  </wp:positionH>
                  <wp:positionV relativeFrom="paragraph">
                    <wp:posOffset>201930</wp:posOffset>
                  </wp:positionV>
                  <wp:extent cx="198120" cy="1917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91770"/>
                          </a:xfrm>
                          <a:prstGeom prst="rect">
                            <a:avLst/>
                          </a:prstGeom>
                          <a:noFill/>
                        </pic:spPr>
                      </pic:pic>
                    </a:graphicData>
                  </a:graphic>
                  <wp14:sizeRelH relativeFrom="page">
                    <wp14:pctWidth>0</wp14:pctWidth>
                  </wp14:sizeRelH>
                  <wp14:sizeRelV relativeFrom="page">
                    <wp14:pctHeight>0</wp14:pctHeight>
                  </wp14:sizeRelV>
                </wp:anchor>
              </w:drawing>
            </w:r>
            <w:r w:rsidRPr="00C87B2A">
              <w:rPr>
                <w:sz w:val="24"/>
                <w:szCs w:val="24"/>
              </w:rPr>
              <w:t xml:space="preserve">Such farmland would be </w:t>
            </w:r>
            <w:r w:rsidR="00B117BD" w:rsidRPr="00C87B2A">
              <w:rPr>
                <w:sz w:val="24"/>
                <w:szCs w:val="24"/>
              </w:rPr>
              <w:t>kept in active farming status</w:t>
            </w:r>
            <w:r w:rsidR="007E0951" w:rsidRPr="00C87B2A">
              <w:rPr>
                <w:sz w:val="24"/>
                <w:szCs w:val="24"/>
              </w:rPr>
              <w:t xml:space="preserve">.  </w:t>
            </w:r>
          </w:p>
          <w:p w14:paraId="271C5919" w14:textId="1BB398B4" w:rsidR="00B117BD" w:rsidRPr="00C87B2A" w:rsidRDefault="007E0951" w:rsidP="00C87B2A">
            <w:pPr>
              <w:pStyle w:val="ListParagraph"/>
              <w:numPr>
                <w:ilvl w:val="0"/>
                <w:numId w:val="56"/>
              </w:numPr>
              <w:rPr>
                <w:rFonts w:ascii="Calibri" w:eastAsia="Times New Roman" w:hAnsi="Calibri" w:cs="Mangal"/>
                <w:color w:val="000000"/>
                <w:sz w:val="24"/>
                <w:szCs w:val="24"/>
              </w:rPr>
            </w:pPr>
            <w:r w:rsidRPr="00C87B2A">
              <w:rPr>
                <w:sz w:val="24"/>
                <w:szCs w:val="24"/>
              </w:rPr>
              <w:t xml:space="preserve">Each square </w:t>
            </w:r>
            <w:r w:rsidR="00235787" w:rsidRPr="00C87B2A">
              <w:rPr>
                <w:sz w:val="24"/>
                <w:szCs w:val="24"/>
              </w:rPr>
              <w:t xml:space="preserve">in the scenario description </w:t>
            </w:r>
            <w:r w:rsidRPr="00C87B2A">
              <w:rPr>
                <w:sz w:val="24"/>
                <w:szCs w:val="24"/>
              </w:rPr>
              <w:t>indicates 40 acres.</w:t>
            </w:r>
            <w:r w:rsidRPr="00C87B2A">
              <w:rPr>
                <w:rFonts w:ascii="Calibri" w:hAnsi="Calibri" w:cs="Mangal"/>
                <w:b/>
                <w:noProof/>
                <w:sz w:val="24"/>
                <w:szCs w:val="24"/>
              </w:rPr>
              <w:t xml:space="preserve"> </w:t>
            </w:r>
          </w:p>
        </w:tc>
      </w:tr>
      <w:tr w:rsidR="00B8156E" w:rsidRPr="00B8156E" w14:paraId="6A397ABF" w14:textId="77777777" w:rsidTr="0016539C">
        <w:trPr>
          <w:trHeight w:val="3779"/>
        </w:trPr>
        <w:tc>
          <w:tcPr>
            <w:tcW w:w="2006" w:type="dxa"/>
          </w:tcPr>
          <w:p w14:paraId="6D221F45" w14:textId="54E15306" w:rsidR="00B8156E" w:rsidRDefault="000E643A"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Pr>
                <w:rFonts w:ascii="Calibri" w:eastAsia="Times New Roman" w:hAnsi="Calibri" w:cs="Mangal"/>
                <w:b/>
                <w:color w:val="000000"/>
                <w:sz w:val="24"/>
                <w:szCs w:val="24"/>
              </w:rPr>
              <w:t>Meals from protected nature each week</w:t>
            </w:r>
          </w:p>
          <w:p w14:paraId="511696AC" w14:textId="00FE499B" w:rsidR="006D6035" w:rsidRDefault="000E643A"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sidRPr="00581ECE">
              <w:rPr>
                <w:rFonts w:ascii="Calibri" w:eastAsia="Times New Roman" w:hAnsi="Calibri" w:cs="Mangal"/>
                <w:b/>
                <w:noProof/>
                <w:color w:val="000000"/>
                <w:sz w:val="24"/>
                <w:szCs w:val="24"/>
              </w:rPr>
              <w:drawing>
                <wp:anchor distT="0" distB="0" distL="114300" distR="114300" simplePos="0" relativeHeight="251670528" behindDoc="0" locked="0" layoutInCell="1" allowOverlap="1" wp14:anchorId="2C64B441" wp14:editId="7FB51A98">
                  <wp:simplePos x="0" y="0"/>
                  <wp:positionH relativeFrom="column">
                    <wp:posOffset>213995</wp:posOffset>
                  </wp:positionH>
                  <wp:positionV relativeFrom="paragraph">
                    <wp:posOffset>81280</wp:posOffset>
                  </wp:positionV>
                  <wp:extent cx="704215" cy="591840"/>
                  <wp:effectExtent l="19050" t="19050" r="19685" b="17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215" cy="5918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6FA871B" w14:textId="0E4E3160" w:rsidR="006D6035" w:rsidRDefault="006D6035"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141DF299" w14:textId="560E2BFB" w:rsidR="006D6035" w:rsidRDefault="006D6035"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5BF09E9D" w14:textId="300BF6EC" w:rsidR="006D6035" w:rsidRDefault="006D6035"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3901CE5E" w14:textId="351C7892" w:rsidR="006D6035" w:rsidRDefault="006D6035"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1556C41E" w14:textId="567EE7B3" w:rsidR="006D6035" w:rsidRDefault="0016539C" w:rsidP="00B8156E">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sidRPr="007E0951">
              <w:rPr>
                <w:rFonts w:cs="Mangal"/>
                <w:b/>
                <w:noProof/>
                <w:sz w:val="24"/>
                <w:szCs w:val="24"/>
              </w:rPr>
              <w:drawing>
                <wp:inline distT="0" distB="0" distL="0" distR="0" wp14:anchorId="48578B82" wp14:editId="618FC72D">
                  <wp:extent cx="192024" cy="192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 cy="192024"/>
                          </a:xfrm>
                          <a:prstGeom prst="rect">
                            <a:avLst/>
                          </a:prstGeom>
                          <a:noFill/>
                        </pic:spPr>
                      </pic:pic>
                    </a:graphicData>
                  </a:graphic>
                </wp:inline>
              </w:drawing>
            </w:r>
            <w:r w:rsidR="009A3BC2">
              <w:rPr>
                <w:rFonts w:ascii="Calibri" w:eastAsia="Times New Roman" w:hAnsi="Calibri" w:cs="Mangal"/>
                <w:b/>
                <w:color w:val="000000"/>
                <w:sz w:val="24"/>
                <w:szCs w:val="24"/>
              </w:rPr>
              <w:t>= 2</w:t>
            </w:r>
            <w:r>
              <w:rPr>
                <w:rFonts w:ascii="Calibri" w:eastAsia="Times New Roman" w:hAnsi="Calibri" w:cs="Mangal"/>
                <w:b/>
                <w:color w:val="000000"/>
                <w:sz w:val="24"/>
                <w:szCs w:val="24"/>
              </w:rPr>
              <w:t xml:space="preserve"> </w:t>
            </w:r>
            <w:r w:rsidR="009A3BC2">
              <w:rPr>
                <w:rFonts w:ascii="Calibri" w:eastAsia="Times New Roman" w:hAnsi="Calibri" w:cs="Mangal"/>
                <w:b/>
                <w:color w:val="000000"/>
                <w:sz w:val="24"/>
                <w:szCs w:val="24"/>
              </w:rPr>
              <w:t>people’s</w:t>
            </w:r>
            <w:r>
              <w:rPr>
                <w:rFonts w:ascii="Calibri" w:eastAsia="Times New Roman" w:hAnsi="Calibri" w:cs="Mangal"/>
                <w:b/>
                <w:color w:val="000000"/>
                <w:sz w:val="24"/>
                <w:szCs w:val="24"/>
              </w:rPr>
              <w:t xml:space="preserve"> meal</w:t>
            </w:r>
            <w:r w:rsidR="009A3BC2">
              <w:rPr>
                <w:rFonts w:ascii="Calibri" w:eastAsia="Times New Roman" w:hAnsi="Calibri" w:cs="Mangal"/>
                <w:b/>
                <w:color w:val="000000"/>
                <w:sz w:val="24"/>
                <w:szCs w:val="24"/>
              </w:rPr>
              <w:t>s</w:t>
            </w:r>
            <w:r w:rsidR="00C87B2A">
              <w:rPr>
                <w:rFonts w:ascii="Calibri" w:eastAsia="Times New Roman" w:hAnsi="Calibri" w:cs="Mangal"/>
                <w:b/>
                <w:color w:val="000000"/>
                <w:sz w:val="24"/>
                <w:szCs w:val="24"/>
              </w:rPr>
              <w:t xml:space="preserve"> available each week</w:t>
            </w:r>
          </w:p>
          <w:p w14:paraId="101F9B16" w14:textId="222F0EFC" w:rsidR="006D6035" w:rsidRPr="00B8156E" w:rsidRDefault="006D6035"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tc>
        <w:tc>
          <w:tcPr>
            <w:tcW w:w="7462" w:type="dxa"/>
          </w:tcPr>
          <w:p w14:paraId="0D60CAAC" w14:textId="0E7C2087" w:rsidR="0095341F" w:rsidRPr="0016539C" w:rsidRDefault="00C87B2A" w:rsidP="0016539C">
            <w:pPr>
              <w:rPr>
                <w:sz w:val="24"/>
                <w:szCs w:val="24"/>
              </w:rPr>
            </w:pPr>
            <w:r>
              <w:rPr>
                <w:b/>
                <w:sz w:val="24"/>
                <w:szCs w:val="24"/>
              </w:rPr>
              <w:t>H</w:t>
            </w:r>
            <w:commentRangeStart w:id="5"/>
            <w:r w:rsidR="0095341F" w:rsidRPr="0016539C">
              <w:rPr>
                <w:b/>
                <w:sz w:val="24"/>
                <w:szCs w:val="24"/>
              </w:rPr>
              <w:t xml:space="preserve">ow many meals of </w:t>
            </w:r>
            <w:r w:rsidR="0095341F" w:rsidRPr="0016539C">
              <w:rPr>
                <w:b/>
                <w:sz w:val="24"/>
                <w:szCs w:val="24"/>
                <w:u w:val="single"/>
              </w:rPr>
              <w:t>food from protected nature</w:t>
            </w:r>
            <w:r w:rsidR="0095341F" w:rsidRPr="0016539C">
              <w:rPr>
                <w:b/>
                <w:sz w:val="24"/>
                <w:szCs w:val="24"/>
              </w:rPr>
              <w:t xml:space="preserve"> you would be able to </w:t>
            </w:r>
            <w:r w:rsidR="0016539C" w:rsidRPr="0016539C">
              <w:rPr>
                <w:b/>
                <w:sz w:val="24"/>
                <w:szCs w:val="24"/>
              </w:rPr>
              <w:t xml:space="preserve">gather for your household each week in </w:t>
            </w:r>
            <w:commentRangeStart w:id="6"/>
            <w:r w:rsidR="0016539C" w:rsidRPr="0016539C">
              <w:rPr>
                <w:b/>
                <w:sz w:val="24"/>
                <w:szCs w:val="24"/>
              </w:rPr>
              <w:t>summer</w:t>
            </w:r>
            <w:commentRangeEnd w:id="6"/>
            <w:r w:rsidR="001A7F52">
              <w:rPr>
                <w:rStyle w:val="CommentReference"/>
              </w:rPr>
              <w:commentReference w:id="6"/>
            </w:r>
            <w:r w:rsidR="0016539C" w:rsidRPr="0016539C">
              <w:rPr>
                <w:b/>
                <w:sz w:val="24"/>
                <w:szCs w:val="24"/>
              </w:rPr>
              <w:t xml:space="preserve">. </w:t>
            </w:r>
            <w:r w:rsidR="0016539C" w:rsidRPr="0016539C">
              <w:rPr>
                <w:rFonts w:cs="Mangal"/>
                <w:b/>
                <w:noProof/>
                <w:sz w:val="24"/>
                <w:szCs w:val="24"/>
              </w:rPr>
              <w:t xml:space="preserve"> </w:t>
            </w:r>
            <w:commentRangeEnd w:id="5"/>
            <w:r w:rsidR="0016539C">
              <w:rPr>
                <w:rStyle w:val="CommentReference"/>
              </w:rPr>
              <w:commentReference w:id="5"/>
            </w:r>
          </w:p>
          <w:p w14:paraId="2956DE09" w14:textId="3FB6542F" w:rsidR="000E643A" w:rsidRDefault="000E643A" w:rsidP="0016539C">
            <w:pPr>
              <w:pStyle w:val="ListParagraph"/>
              <w:numPr>
                <w:ilvl w:val="0"/>
                <w:numId w:val="52"/>
              </w:numPr>
              <w:rPr>
                <w:sz w:val="24"/>
                <w:szCs w:val="24"/>
              </w:rPr>
            </w:pPr>
            <w:r>
              <w:rPr>
                <w:sz w:val="24"/>
                <w:szCs w:val="24"/>
              </w:rPr>
              <w:t>P</w:t>
            </w:r>
            <w:r w:rsidR="00D14F72" w:rsidRPr="0016539C">
              <w:rPr>
                <w:sz w:val="24"/>
                <w:szCs w:val="24"/>
              </w:rPr>
              <w:t xml:space="preserve">rotected </w:t>
            </w:r>
            <w:r>
              <w:rPr>
                <w:sz w:val="24"/>
                <w:szCs w:val="24"/>
              </w:rPr>
              <w:t>natur</w:t>
            </w:r>
            <w:r w:rsidR="0095341F">
              <w:rPr>
                <w:sz w:val="24"/>
                <w:szCs w:val="24"/>
              </w:rPr>
              <w:t>al</w:t>
            </w:r>
            <w:r w:rsidR="00D14F72" w:rsidRPr="0016539C">
              <w:rPr>
                <w:sz w:val="24"/>
                <w:szCs w:val="24"/>
              </w:rPr>
              <w:t xml:space="preserve"> </w:t>
            </w:r>
            <w:r>
              <w:rPr>
                <w:sz w:val="24"/>
                <w:szCs w:val="24"/>
              </w:rPr>
              <w:t xml:space="preserve">areas </w:t>
            </w:r>
            <w:r w:rsidR="00D14F72" w:rsidRPr="0016539C">
              <w:rPr>
                <w:sz w:val="24"/>
                <w:szCs w:val="24"/>
              </w:rPr>
              <w:t xml:space="preserve">could be </w:t>
            </w:r>
            <w:r>
              <w:rPr>
                <w:sz w:val="24"/>
                <w:szCs w:val="24"/>
              </w:rPr>
              <w:t>set up</w:t>
            </w:r>
            <w:r w:rsidR="00D14F72" w:rsidRPr="0016539C">
              <w:rPr>
                <w:sz w:val="24"/>
                <w:szCs w:val="24"/>
              </w:rPr>
              <w:t xml:space="preserve"> so </w:t>
            </w:r>
            <w:r w:rsidRPr="0016539C">
              <w:rPr>
                <w:sz w:val="24"/>
                <w:szCs w:val="24"/>
              </w:rPr>
              <w:t>local people</w:t>
            </w:r>
            <w:r w:rsidR="00D14F72" w:rsidRPr="0016539C">
              <w:rPr>
                <w:sz w:val="24"/>
                <w:szCs w:val="24"/>
              </w:rPr>
              <w:t xml:space="preserve"> </w:t>
            </w:r>
            <w:r>
              <w:rPr>
                <w:sz w:val="24"/>
                <w:szCs w:val="24"/>
              </w:rPr>
              <w:t xml:space="preserve">would </w:t>
            </w:r>
            <w:r w:rsidR="00D14F72" w:rsidRPr="0016539C">
              <w:rPr>
                <w:sz w:val="24"/>
                <w:szCs w:val="24"/>
              </w:rPr>
              <w:t xml:space="preserve">have access to food </w:t>
            </w:r>
            <w:r w:rsidRPr="0016539C">
              <w:rPr>
                <w:sz w:val="24"/>
                <w:szCs w:val="24"/>
              </w:rPr>
              <w:t xml:space="preserve">from them </w:t>
            </w:r>
            <w:r w:rsidR="00D14F72" w:rsidRPr="0016539C">
              <w:rPr>
                <w:sz w:val="24"/>
                <w:szCs w:val="24"/>
              </w:rPr>
              <w:t xml:space="preserve">during the summer (May through August). </w:t>
            </w:r>
          </w:p>
          <w:p w14:paraId="35462949" w14:textId="17259DBC" w:rsidR="000E643A" w:rsidRPr="0016539C" w:rsidRDefault="000E643A" w:rsidP="0016539C">
            <w:pPr>
              <w:pStyle w:val="ListParagraph"/>
              <w:numPr>
                <w:ilvl w:val="0"/>
                <w:numId w:val="52"/>
              </w:numPr>
              <w:rPr>
                <w:sz w:val="24"/>
                <w:szCs w:val="24"/>
              </w:rPr>
            </w:pPr>
            <w:r w:rsidRPr="0016539C">
              <w:rPr>
                <w:sz w:val="24"/>
                <w:szCs w:val="24"/>
              </w:rPr>
              <w:t xml:space="preserve">Such areas might have blueberry and raspberry bushes from which anyone </w:t>
            </w:r>
            <w:r>
              <w:rPr>
                <w:sz w:val="24"/>
                <w:szCs w:val="24"/>
              </w:rPr>
              <w:t>could</w:t>
            </w:r>
            <w:r w:rsidRPr="0016539C">
              <w:rPr>
                <w:sz w:val="24"/>
                <w:szCs w:val="24"/>
              </w:rPr>
              <w:t xml:space="preserve"> freely pick, and fishing holes where everyone is allowed to catch fish to eat at no charge beyond having a fishing license. </w:t>
            </w:r>
          </w:p>
          <w:p w14:paraId="7E215872" w14:textId="20180585" w:rsidR="000E643A" w:rsidRDefault="00D14F72" w:rsidP="0016539C">
            <w:pPr>
              <w:pStyle w:val="ListParagraph"/>
              <w:numPr>
                <w:ilvl w:val="0"/>
                <w:numId w:val="52"/>
              </w:numPr>
              <w:rPr>
                <w:sz w:val="24"/>
                <w:szCs w:val="24"/>
              </w:rPr>
            </w:pPr>
            <w:r w:rsidRPr="0016539C">
              <w:rPr>
                <w:sz w:val="24"/>
                <w:szCs w:val="24"/>
              </w:rPr>
              <w:t xml:space="preserve">You could only expect to be able to </w:t>
            </w:r>
            <w:r w:rsidR="0016539C">
              <w:rPr>
                <w:sz w:val="24"/>
                <w:szCs w:val="24"/>
              </w:rPr>
              <w:t>gather</w:t>
            </w:r>
            <w:r w:rsidRPr="0016539C">
              <w:rPr>
                <w:sz w:val="24"/>
                <w:szCs w:val="24"/>
              </w:rPr>
              <w:t xml:space="preserve"> a few meals</w:t>
            </w:r>
            <w:r w:rsidR="00C87B2A">
              <w:rPr>
                <w:sz w:val="24"/>
                <w:szCs w:val="24"/>
              </w:rPr>
              <w:t>’</w:t>
            </w:r>
            <w:r w:rsidRPr="0016539C">
              <w:rPr>
                <w:sz w:val="24"/>
                <w:szCs w:val="24"/>
              </w:rPr>
              <w:t xml:space="preserve"> worth of this food each week (if you wanted it) beca</w:t>
            </w:r>
            <w:r w:rsidR="000E643A" w:rsidRPr="0016539C">
              <w:rPr>
                <w:sz w:val="24"/>
                <w:szCs w:val="24"/>
              </w:rPr>
              <w:t>use supply would be limited.</w:t>
            </w:r>
          </w:p>
          <w:p w14:paraId="72F63418" w14:textId="1E38E8C6" w:rsidR="000E643A" w:rsidRPr="00D85186" w:rsidRDefault="000E643A" w:rsidP="0016539C">
            <w:pPr>
              <w:pStyle w:val="ListParagraph"/>
              <w:numPr>
                <w:ilvl w:val="0"/>
                <w:numId w:val="52"/>
              </w:numPr>
              <w:rPr>
                <w:sz w:val="24"/>
                <w:szCs w:val="24"/>
              </w:rPr>
            </w:pPr>
            <w:r w:rsidRPr="00B10BE4">
              <w:rPr>
                <w:sz w:val="24"/>
                <w:szCs w:val="24"/>
              </w:rPr>
              <w:t xml:space="preserve">There might be no </w:t>
            </w:r>
            <w:r w:rsidR="0095341F">
              <w:rPr>
                <w:sz w:val="24"/>
                <w:szCs w:val="24"/>
              </w:rPr>
              <w:t xml:space="preserve">such </w:t>
            </w:r>
            <w:r w:rsidRPr="00B10BE4">
              <w:rPr>
                <w:sz w:val="24"/>
                <w:szCs w:val="24"/>
              </w:rPr>
              <w:t xml:space="preserve">local food if the natural areas </w:t>
            </w:r>
            <w:r w:rsidR="0095341F">
              <w:rPr>
                <w:sz w:val="24"/>
                <w:szCs w:val="24"/>
              </w:rPr>
              <w:t>are</w:t>
            </w:r>
            <w:r w:rsidRPr="00B10BE4">
              <w:rPr>
                <w:sz w:val="24"/>
                <w:szCs w:val="24"/>
              </w:rPr>
              <w:t xml:space="preserve"> n</w:t>
            </w:r>
            <w:r>
              <w:rPr>
                <w:sz w:val="24"/>
                <w:szCs w:val="24"/>
              </w:rPr>
              <w:t xml:space="preserve">ot </w:t>
            </w:r>
            <w:r w:rsidR="0095341F">
              <w:rPr>
                <w:sz w:val="24"/>
                <w:szCs w:val="24"/>
              </w:rPr>
              <w:t xml:space="preserve">set up to </w:t>
            </w:r>
            <w:r>
              <w:rPr>
                <w:sz w:val="24"/>
                <w:szCs w:val="24"/>
              </w:rPr>
              <w:t>have things like fish or edible fruit</w:t>
            </w:r>
          </w:p>
        </w:tc>
      </w:tr>
      <w:tr w:rsidR="000E643A" w:rsidRPr="00B8156E" w14:paraId="61A51855" w14:textId="77777777" w:rsidTr="0016539C">
        <w:trPr>
          <w:trHeight w:val="4004"/>
        </w:trPr>
        <w:tc>
          <w:tcPr>
            <w:tcW w:w="2006" w:type="dxa"/>
          </w:tcPr>
          <w:p w14:paraId="06325CE7" w14:textId="77777777" w:rsidR="000E643A" w:rsidRDefault="000E643A"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sidRPr="00B07F87">
              <w:rPr>
                <w:rFonts w:ascii="Calibri" w:eastAsia="Times New Roman" w:hAnsi="Calibri" w:cs="Mangal"/>
                <w:b/>
                <w:noProof/>
                <w:color w:val="000000"/>
                <w:sz w:val="24"/>
                <w:szCs w:val="24"/>
              </w:rPr>
              <w:drawing>
                <wp:anchor distT="0" distB="0" distL="114300" distR="114300" simplePos="0" relativeHeight="251678720" behindDoc="0" locked="0" layoutInCell="1" allowOverlap="1" wp14:anchorId="7991EFC0" wp14:editId="79C54807">
                  <wp:simplePos x="0" y="0"/>
                  <wp:positionH relativeFrom="column">
                    <wp:posOffset>236220</wp:posOffset>
                  </wp:positionH>
                  <wp:positionV relativeFrom="paragraph">
                    <wp:posOffset>649605</wp:posOffset>
                  </wp:positionV>
                  <wp:extent cx="733238" cy="545346"/>
                  <wp:effectExtent l="19050" t="19050" r="10160" b="266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3238" cy="54534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Calibri" w:eastAsia="Times New Roman" w:hAnsi="Calibri" w:cs="Mangal"/>
                <w:b/>
                <w:color w:val="000000"/>
                <w:sz w:val="24"/>
                <w:szCs w:val="24"/>
              </w:rPr>
              <w:t>Meals from protected farms each week</w:t>
            </w:r>
          </w:p>
          <w:p w14:paraId="260EADC7" w14:textId="77777777" w:rsidR="0016539C" w:rsidRDefault="0016539C"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6EA3D0EE" w14:textId="77777777" w:rsidR="0016539C" w:rsidRDefault="0016539C"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45ABC7E4" w14:textId="77777777" w:rsidR="0016539C" w:rsidRDefault="0016539C"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5E1C26F9" w14:textId="77777777" w:rsidR="0016539C" w:rsidRDefault="0016539C"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p w14:paraId="4AF9F2F3" w14:textId="0F0699C8" w:rsidR="0016539C" w:rsidRDefault="0016539C" w:rsidP="009A3BC2">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sidRPr="007E0951">
              <w:rPr>
                <w:rFonts w:cs="Mangal"/>
                <w:b/>
                <w:noProof/>
                <w:sz w:val="24"/>
                <w:szCs w:val="24"/>
              </w:rPr>
              <w:drawing>
                <wp:inline distT="0" distB="0" distL="0" distR="0" wp14:anchorId="71EA26C5" wp14:editId="3EDE533F">
                  <wp:extent cx="192024" cy="1920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 cy="192024"/>
                          </a:xfrm>
                          <a:prstGeom prst="rect">
                            <a:avLst/>
                          </a:prstGeom>
                          <a:noFill/>
                        </pic:spPr>
                      </pic:pic>
                    </a:graphicData>
                  </a:graphic>
                </wp:inline>
              </w:drawing>
            </w:r>
            <w:r>
              <w:rPr>
                <w:rFonts w:ascii="Calibri" w:eastAsia="Times New Roman" w:hAnsi="Calibri" w:cs="Mangal"/>
                <w:b/>
                <w:color w:val="000000"/>
                <w:sz w:val="24"/>
                <w:szCs w:val="24"/>
              </w:rPr>
              <w:t xml:space="preserve">= </w:t>
            </w:r>
            <w:r w:rsidR="009A3BC2">
              <w:rPr>
                <w:rFonts w:ascii="Calibri" w:eastAsia="Times New Roman" w:hAnsi="Calibri" w:cs="Mangal"/>
                <w:b/>
                <w:color w:val="000000"/>
                <w:sz w:val="24"/>
                <w:szCs w:val="24"/>
              </w:rPr>
              <w:t>2</w:t>
            </w:r>
            <w:r>
              <w:rPr>
                <w:rFonts w:ascii="Calibri" w:eastAsia="Times New Roman" w:hAnsi="Calibri" w:cs="Mangal"/>
                <w:b/>
                <w:color w:val="000000"/>
                <w:sz w:val="24"/>
                <w:szCs w:val="24"/>
              </w:rPr>
              <w:t xml:space="preserve"> pe</w:t>
            </w:r>
            <w:r w:rsidR="009A3BC2">
              <w:rPr>
                <w:rFonts w:ascii="Calibri" w:eastAsia="Times New Roman" w:hAnsi="Calibri" w:cs="Mangal"/>
                <w:b/>
                <w:color w:val="000000"/>
                <w:sz w:val="24"/>
                <w:szCs w:val="24"/>
              </w:rPr>
              <w:t>ople’s</w:t>
            </w:r>
            <w:r>
              <w:rPr>
                <w:rFonts w:ascii="Calibri" w:eastAsia="Times New Roman" w:hAnsi="Calibri" w:cs="Mangal"/>
                <w:b/>
                <w:color w:val="000000"/>
                <w:sz w:val="24"/>
                <w:szCs w:val="24"/>
              </w:rPr>
              <w:t xml:space="preserve"> meal</w:t>
            </w:r>
            <w:r w:rsidR="009A3BC2">
              <w:rPr>
                <w:rFonts w:ascii="Calibri" w:eastAsia="Times New Roman" w:hAnsi="Calibri" w:cs="Mangal"/>
                <w:b/>
                <w:color w:val="000000"/>
                <w:sz w:val="24"/>
                <w:szCs w:val="24"/>
              </w:rPr>
              <w:t>s</w:t>
            </w:r>
            <w:r w:rsidR="00C87B2A">
              <w:rPr>
                <w:rFonts w:ascii="Calibri" w:eastAsia="Times New Roman" w:hAnsi="Calibri" w:cs="Mangal"/>
                <w:b/>
                <w:color w:val="000000"/>
                <w:sz w:val="24"/>
                <w:szCs w:val="24"/>
              </w:rPr>
              <w:t xml:space="preserve"> available each week</w:t>
            </w:r>
          </w:p>
          <w:p w14:paraId="18D8A2BD" w14:textId="7E820C3B" w:rsidR="0016539C" w:rsidRPr="0016539C" w:rsidRDefault="0016539C" w:rsidP="0016539C">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p>
        </w:tc>
        <w:tc>
          <w:tcPr>
            <w:tcW w:w="7462" w:type="dxa"/>
          </w:tcPr>
          <w:p w14:paraId="476C68FB" w14:textId="047D1C90" w:rsidR="0095341F" w:rsidRPr="0016539C" w:rsidRDefault="00C87B2A" w:rsidP="0016539C">
            <w:pPr>
              <w:rPr>
                <w:sz w:val="24"/>
                <w:szCs w:val="24"/>
              </w:rPr>
            </w:pPr>
            <w:r w:rsidRPr="00C87B2A">
              <w:rPr>
                <w:b/>
                <w:sz w:val="24"/>
                <w:szCs w:val="24"/>
              </w:rPr>
              <w:t>How</w:t>
            </w:r>
            <w:r w:rsidR="0095341F" w:rsidRPr="0016539C">
              <w:rPr>
                <w:b/>
                <w:sz w:val="24"/>
                <w:szCs w:val="24"/>
              </w:rPr>
              <w:t xml:space="preserve"> many meals of </w:t>
            </w:r>
            <w:r w:rsidR="0095341F" w:rsidRPr="0016539C">
              <w:rPr>
                <w:b/>
                <w:sz w:val="24"/>
                <w:szCs w:val="24"/>
                <w:u w:val="single"/>
              </w:rPr>
              <w:t>food from protected farms</w:t>
            </w:r>
            <w:r w:rsidR="0095341F" w:rsidRPr="0016539C">
              <w:rPr>
                <w:b/>
                <w:sz w:val="24"/>
                <w:szCs w:val="24"/>
              </w:rPr>
              <w:t xml:space="preserve"> </w:t>
            </w:r>
            <w:commentRangeStart w:id="7"/>
            <w:r w:rsidR="0095341F" w:rsidRPr="0016539C">
              <w:rPr>
                <w:b/>
                <w:sz w:val="24"/>
                <w:szCs w:val="24"/>
              </w:rPr>
              <w:t>you</w:t>
            </w:r>
            <w:commentRangeEnd w:id="7"/>
            <w:r w:rsidR="0016539C">
              <w:rPr>
                <w:rStyle w:val="CommentReference"/>
              </w:rPr>
              <w:commentReference w:id="7"/>
            </w:r>
            <w:r w:rsidR="0095341F" w:rsidRPr="0016539C">
              <w:rPr>
                <w:b/>
                <w:sz w:val="24"/>
                <w:szCs w:val="24"/>
              </w:rPr>
              <w:t xml:space="preserve"> would be able to buy </w:t>
            </w:r>
            <w:r w:rsidR="0016539C" w:rsidRPr="0016539C">
              <w:rPr>
                <w:b/>
                <w:sz w:val="24"/>
                <w:szCs w:val="24"/>
              </w:rPr>
              <w:t xml:space="preserve">for your household each week in summer.   </w:t>
            </w:r>
          </w:p>
          <w:p w14:paraId="25044192" w14:textId="1F0E2578" w:rsidR="0095341F" w:rsidRDefault="0095341F" w:rsidP="0095341F">
            <w:pPr>
              <w:pStyle w:val="ListParagraph"/>
              <w:numPr>
                <w:ilvl w:val="0"/>
                <w:numId w:val="52"/>
              </w:numPr>
              <w:rPr>
                <w:sz w:val="24"/>
                <w:szCs w:val="24"/>
              </w:rPr>
            </w:pPr>
            <w:r>
              <w:rPr>
                <w:sz w:val="24"/>
                <w:szCs w:val="24"/>
              </w:rPr>
              <w:t>P</w:t>
            </w:r>
            <w:r w:rsidRPr="00B10BE4">
              <w:rPr>
                <w:sz w:val="24"/>
                <w:szCs w:val="24"/>
              </w:rPr>
              <w:t xml:space="preserve">rotected </w:t>
            </w:r>
            <w:r>
              <w:rPr>
                <w:sz w:val="24"/>
                <w:szCs w:val="24"/>
              </w:rPr>
              <w:t xml:space="preserve">farms </w:t>
            </w:r>
            <w:r w:rsidRPr="00B10BE4">
              <w:rPr>
                <w:sz w:val="24"/>
                <w:szCs w:val="24"/>
              </w:rPr>
              <w:t xml:space="preserve">could be </w:t>
            </w:r>
            <w:r>
              <w:rPr>
                <w:sz w:val="24"/>
                <w:szCs w:val="24"/>
              </w:rPr>
              <w:t>set up to run</w:t>
            </w:r>
            <w:r w:rsidRPr="00B10BE4">
              <w:rPr>
                <w:sz w:val="24"/>
                <w:szCs w:val="24"/>
              </w:rPr>
              <w:t xml:space="preserve"> so local people </w:t>
            </w:r>
            <w:r>
              <w:rPr>
                <w:sz w:val="24"/>
                <w:szCs w:val="24"/>
              </w:rPr>
              <w:t xml:space="preserve">would </w:t>
            </w:r>
            <w:r w:rsidRPr="00B10BE4">
              <w:rPr>
                <w:sz w:val="24"/>
                <w:szCs w:val="24"/>
              </w:rPr>
              <w:t xml:space="preserve">have access to food from them during the summer (May through August). </w:t>
            </w:r>
          </w:p>
          <w:p w14:paraId="3A4F6F3F" w14:textId="57A22241" w:rsidR="0095341F" w:rsidRDefault="0095341F" w:rsidP="0095341F">
            <w:pPr>
              <w:pStyle w:val="ListParagraph"/>
              <w:numPr>
                <w:ilvl w:val="0"/>
                <w:numId w:val="52"/>
              </w:numPr>
              <w:rPr>
                <w:sz w:val="24"/>
                <w:szCs w:val="24"/>
              </w:rPr>
            </w:pPr>
            <w:r>
              <w:rPr>
                <w:sz w:val="24"/>
                <w:szCs w:val="24"/>
              </w:rPr>
              <w:t>Such farms</w:t>
            </w:r>
            <w:r w:rsidRPr="0095341F">
              <w:rPr>
                <w:sz w:val="24"/>
                <w:szCs w:val="24"/>
              </w:rPr>
              <w:t xml:space="preserve"> might produce eggs and grow fruit and vegetables (like strawberries, tomatoes, and carrots) that is available for purchase at stands at the farm. The prices of that food would be similar to a regular grocery store.</w:t>
            </w:r>
          </w:p>
          <w:p w14:paraId="063C7C40" w14:textId="3CA63593" w:rsidR="0095341F" w:rsidRDefault="0095341F" w:rsidP="0016539C">
            <w:pPr>
              <w:pStyle w:val="ListParagraph"/>
              <w:numPr>
                <w:ilvl w:val="0"/>
                <w:numId w:val="52"/>
              </w:numPr>
              <w:rPr>
                <w:sz w:val="24"/>
                <w:szCs w:val="24"/>
              </w:rPr>
            </w:pPr>
            <w:r w:rsidRPr="00B10BE4">
              <w:rPr>
                <w:sz w:val="24"/>
                <w:szCs w:val="24"/>
              </w:rPr>
              <w:t xml:space="preserve">You could only expect to be able to </w:t>
            </w:r>
            <w:r w:rsidR="0016539C">
              <w:rPr>
                <w:sz w:val="24"/>
                <w:szCs w:val="24"/>
              </w:rPr>
              <w:t>buy</w:t>
            </w:r>
            <w:r w:rsidRPr="00B10BE4">
              <w:rPr>
                <w:sz w:val="24"/>
                <w:szCs w:val="24"/>
              </w:rPr>
              <w:t xml:space="preserve"> a few meals</w:t>
            </w:r>
            <w:r w:rsidR="00C87B2A">
              <w:rPr>
                <w:sz w:val="24"/>
                <w:szCs w:val="24"/>
              </w:rPr>
              <w:t>’</w:t>
            </w:r>
            <w:r w:rsidRPr="00B10BE4">
              <w:rPr>
                <w:sz w:val="24"/>
                <w:szCs w:val="24"/>
              </w:rPr>
              <w:t xml:space="preserve"> worth of this food each week (if you wanted it) because supply would be limited.</w:t>
            </w:r>
          </w:p>
          <w:p w14:paraId="49E7EE13" w14:textId="1C7331C4" w:rsidR="000E643A" w:rsidDel="00D14F72" w:rsidRDefault="0095341F" w:rsidP="0016539C">
            <w:pPr>
              <w:pStyle w:val="ListParagraph"/>
              <w:numPr>
                <w:ilvl w:val="0"/>
                <w:numId w:val="52"/>
              </w:numPr>
              <w:rPr>
                <w:b/>
                <w:sz w:val="24"/>
                <w:szCs w:val="24"/>
              </w:rPr>
            </w:pPr>
            <w:r w:rsidRPr="0016539C">
              <w:rPr>
                <w:sz w:val="24"/>
                <w:szCs w:val="24"/>
              </w:rPr>
              <w:t xml:space="preserve">There might be no such local food if </w:t>
            </w:r>
            <w:r w:rsidR="000E643A" w:rsidRPr="0016539C">
              <w:rPr>
                <w:sz w:val="24"/>
                <w:szCs w:val="24"/>
              </w:rPr>
              <w:t>protected farmland produces only commodity crops that are sold into the national food supply.</w:t>
            </w:r>
          </w:p>
        </w:tc>
      </w:tr>
      <w:tr w:rsidR="006D7424" w:rsidRPr="00B8156E" w14:paraId="5926A3DF" w14:textId="77777777" w:rsidTr="0016539C">
        <w:trPr>
          <w:trHeight w:val="1340"/>
        </w:trPr>
        <w:tc>
          <w:tcPr>
            <w:tcW w:w="2006" w:type="dxa"/>
          </w:tcPr>
          <w:p w14:paraId="3A26DF4F" w14:textId="01840510" w:rsidR="006D7424" w:rsidRPr="00B8156E" w:rsidRDefault="004A630D" w:rsidP="006D7424">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sidRPr="0016539C">
              <w:rPr>
                <w:rFonts w:ascii="Calibri" w:eastAsia="Times New Roman" w:hAnsi="Calibri" w:cs="Mangal"/>
                <w:b/>
                <w:noProof/>
                <w:color w:val="000000"/>
                <w:sz w:val="24"/>
                <w:szCs w:val="24"/>
              </w:rPr>
              <w:drawing>
                <wp:anchor distT="0" distB="0" distL="114300" distR="114300" simplePos="0" relativeHeight="251696128" behindDoc="0" locked="0" layoutInCell="1" allowOverlap="1" wp14:anchorId="46B8A12E" wp14:editId="47AFC8AA">
                  <wp:simplePos x="0" y="0"/>
                  <wp:positionH relativeFrom="column">
                    <wp:posOffset>102870</wp:posOffset>
                  </wp:positionH>
                  <wp:positionV relativeFrom="paragraph">
                    <wp:posOffset>287020</wp:posOffset>
                  </wp:positionV>
                  <wp:extent cx="933450" cy="440796"/>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0" cy="440796"/>
                          </a:xfrm>
                          <a:prstGeom prst="rect">
                            <a:avLst/>
                          </a:prstGeom>
                          <a:noFill/>
                          <a:ln>
                            <a:noFill/>
                          </a:ln>
                        </pic:spPr>
                      </pic:pic>
                    </a:graphicData>
                  </a:graphic>
                  <wp14:sizeRelH relativeFrom="page">
                    <wp14:pctWidth>0</wp14:pctWidth>
                  </wp14:sizeRelH>
                  <wp14:sizeRelV relativeFrom="page">
                    <wp14:pctHeight>0</wp14:pctHeight>
                  </wp14:sizeRelV>
                </wp:anchor>
              </w:drawing>
            </w:r>
            <w:r w:rsidR="007E0951" w:rsidRPr="0016539C">
              <w:rPr>
                <w:rFonts w:ascii="Calibri" w:eastAsia="Times New Roman" w:hAnsi="Calibri" w:cs="Mangal"/>
                <w:b/>
                <w:color w:val="000000"/>
                <w:sz w:val="24"/>
                <w:szCs w:val="24"/>
              </w:rPr>
              <w:t>Dist</w:t>
            </w:r>
            <w:r w:rsidR="006D7424" w:rsidRPr="0016539C">
              <w:rPr>
                <w:rFonts w:ascii="Calibri" w:eastAsia="Times New Roman" w:hAnsi="Calibri" w:cs="Mangal"/>
                <w:b/>
                <w:color w:val="000000"/>
                <w:sz w:val="24"/>
                <w:szCs w:val="24"/>
              </w:rPr>
              <w:t>ance</w:t>
            </w:r>
          </w:p>
        </w:tc>
        <w:tc>
          <w:tcPr>
            <w:tcW w:w="7462" w:type="dxa"/>
          </w:tcPr>
          <w:p w14:paraId="00519F16" w14:textId="217FB863" w:rsidR="006D7424" w:rsidRPr="00B8156E" w:rsidRDefault="006D7424" w:rsidP="006D7424">
            <w:pPr>
              <w:widowControl w:val="0"/>
              <w:autoSpaceDE w:val="0"/>
              <w:autoSpaceDN w:val="0"/>
              <w:adjustRightInd w:val="0"/>
              <w:spacing w:after="0" w:line="240" w:lineRule="auto"/>
              <w:textAlignment w:val="baseline"/>
              <w:rPr>
                <w:rFonts w:ascii="Calibri" w:eastAsia="Times New Roman" w:hAnsi="Calibri" w:cs="Mangal"/>
                <w:b/>
                <w:bCs/>
                <w:color w:val="000000"/>
                <w:sz w:val="24"/>
                <w:szCs w:val="24"/>
              </w:rPr>
            </w:pPr>
            <w:r w:rsidRPr="00B8156E">
              <w:rPr>
                <w:rFonts w:ascii="Calibri" w:eastAsia="Times New Roman" w:hAnsi="Calibri" w:cs="Mangal"/>
                <w:b/>
                <w:bCs/>
                <w:color w:val="000000"/>
                <w:sz w:val="24"/>
                <w:szCs w:val="24"/>
              </w:rPr>
              <w:t xml:space="preserve">Distance of </w:t>
            </w:r>
            <w:r>
              <w:rPr>
                <w:rFonts w:ascii="Calibri" w:eastAsia="Times New Roman" w:hAnsi="Calibri" w:cs="Mangal"/>
                <w:b/>
                <w:bCs/>
                <w:color w:val="000000"/>
                <w:sz w:val="24"/>
                <w:szCs w:val="24"/>
              </w:rPr>
              <w:t>protected areas</w:t>
            </w:r>
            <w:r w:rsidR="00C87B2A">
              <w:rPr>
                <w:rFonts w:ascii="Calibri" w:eastAsia="Times New Roman" w:hAnsi="Calibri" w:cs="Mangal"/>
                <w:b/>
                <w:bCs/>
                <w:color w:val="000000"/>
                <w:sz w:val="24"/>
                <w:szCs w:val="24"/>
              </w:rPr>
              <w:t xml:space="preserve"> from your home</w:t>
            </w:r>
          </w:p>
          <w:p w14:paraId="33341F79" w14:textId="77777777" w:rsidR="00C87B2A" w:rsidRDefault="006D7424" w:rsidP="00C87B2A">
            <w:pPr>
              <w:pStyle w:val="ListParagraph"/>
              <w:widowControl w:val="0"/>
              <w:numPr>
                <w:ilvl w:val="0"/>
                <w:numId w:val="57"/>
              </w:numPr>
              <w:autoSpaceDE w:val="0"/>
              <w:autoSpaceDN w:val="0"/>
              <w:adjustRightInd w:val="0"/>
              <w:spacing w:after="0" w:line="240" w:lineRule="auto"/>
              <w:textAlignment w:val="baseline"/>
              <w:rPr>
                <w:rFonts w:ascii="Calibri" w:eastAsia="Times New Roman" w:hAnsi="Calibri" w:cs="Mangal"/>
                <w:bCs/>
                <w:color w:val="000000"/>
                <w:sz w:val="24"/>
                <w:szCs w:val="24"/>
              </w:rPr>
            </w:pPr>
            <w:r w:rsidRPr="00C87B2A">
              <w:rPr>
                <w:rFonts w:ascii="Calibri" w:eastAsia="Times New Roman" w:hAnsi="Calibri" w:cs="Mangal"/>
                <w:bCs/>
                <w:color w:val="000000"/>
                <w:sz w:val="24"/>
                <w:szCs w:val="24"/>
              </w:rPr>
              <w:t xml:space="preserve">There are many different sites that </w:t>
            </w:r>
            <w:r w:rsidR="00C87B2A">
              <w:rPr>
                <w:rFonts w:ascii="Calibri" w:eastAsia="Times New Roman" w:hAnsi="Calibri" w:cs="Mangal"/>
                <w:bCs/>
                <w:color w:val="000000"/>
                <w:sz w:val="24"/>
                <w:szCs w:val="24"/>
              </w:rPr>
              <w:t>could be chosen for protection.</w:t>
            </w:r>
          </w:p>
          <w:p w14:paraId="1A661454" w14:textId="7EFC6177" w:rsidR="006D7424" w:rsidRPr="00C87B2A" w:rsidRDefault="006D7424" w:rsidP="00C87B2A">
            <w:pPr>
              <w:pStyle w:val="ListParagraph"/>
              <w:widowControl w:val="0"/>
              <w:numPr>
                <w:ilvl w:val="0"/>
                <w:numId w:val="57"/>
              </w:numPr>
              <w:autoSpaceDE w:val="0"/>
              <w:autoSpaceDN w:val="0"/>
              <w:adjustRightInd w:val="0"/>
              <w:spacing w:after="0" w:line="240" w:lineRule="auto"/>
              <w:textAlignment w:val="baseline"/>
              <w:rPr>
                <w:rFonts w:ascii="Calibri" w:eastAsia="Times New Roman" w:hAnsi="Calibri" w:cs="Mangal"/>
                <w:bCs/>
                <w:color w:val="000000"/>
                <w:sz w:val="24"/>
                <w:szCs w:val="24"/>
              </w:rPr>
            </w:pPr>
            <w:r w:rsidRPr="00C87B2A">
              <w:rPr>
                <w:rFonts w:ascii="Calibri" w:eastAsia="Times New Roman" w:hAnsi="Calibri" w:cs="Mangal"/>
                <w:bCs/>
                <w:color w:val="000000"/>
                <w:sz w:val="24"/>
                <w:szCs w:val="24"/>
              </w:rPr>
              <w:t xml:space="preserve">The </w:t>
            </w:r>
            <w:r w:rsidRPr="00C87B2A">
              <w:rPr>
                <w:rFonts w:ascii="Calibri" w:eastAsia="Times New Roman" w:hAnsi="Calibri" w:cs="Mangal"/>
                <w:bCs/>
                <w:color w:val="000000"/>
                <w:sz w:val="24"/>
                <w:szCs w:val="24"/>
                <w:u w:val="single"/>
              </w:rPr>
              <w:t>nearest</w:t>
            </w:r>
            <w:r w:rsidRPr="00C87B2A">
              <w:rPr>
                <w:rFonts w:ascii="Calibri" w:eastAsia="Times New Roman" w:hAnsi="Calibri" w:cs="Mangal"/>
                <w:bCs/>
                <w:color w:val="000000"/>
                <w:sz w:val="24"/>
                <w:szCs w:val="24"/>
              </w:rPr>
              <w:t xml:space="preserve"> protected lands might be close to your home or many miles away from where you live</w:t>
            </w:r>
            <w:r w:rsidR="00EE407E" w:rsidRPr="00C87B2A">
              <w:rPr>
                <w:rFonts w:ascii="Calibri" w:eastAsia="Times New Roman" w:hAnsi="Calibri" w:cs="Mangal"/>
                <w:bCs/>
                <w:color w:val="000000"/>
                <w:sz w:val="24"/>
                <w:szCs w:val="24"/>
              </w:rPr>
              <w:t>.</w:t>
            </w:r>
          </w:p>
        </w:tc>
      </w:tr>
      <w:tr w:rsidR="00E6711D" w:rsidRPr="00B8156E" w14:paraId="3A9FD78A" w14:textId="77777777" w:rsidTr="0016539C">
        <w:trPr>
          <w:trHeight w:val="1250"/>
        </w:trPr>
        <w:tc>
          <w:tcPr>
            <w:tcW w:w="2006" w:type="dxa"/>
          </w:tcPr>
          <w:p w14:paraId="39065320" w14:textId="77777777" w:rsidR="00E6711D" w:rsidRPr="00B8156E" w:rsidRDefault="00E6711D" w:rsidP="00E6711D">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rPr>
            </w:pPr>
            <w:r w:rsidRPr="0016539C">
              <w:rPr>
                <w:rFonts w:ascii="Calibri" w:eastAsia="Times New Roman" w:hAnsi="Calibri" w:cs="Mangal"/>
                <w:b/>
                <w:color w:val="000000"/>
                <w:sz w:val="24"/>
                <w:szCs w:val="24"/>
              </w:rPr>
              <w:t>Cost to your household</w:t>
            </w:r>
          </w:p>
          <w:p w14:paraId="5AAEEDD2" w14:textId="42AFC63F" w:rsidR="00E6711D" w:rsidRPr="00E6711D" w:rsidRDefault="00E6711D" w:rsidP="00E6711D">
            <w:pPr>
              <w:widowControl w:val="0"/>
              <w:autoSpaceDE w:val="0"/>
              <w:autoSpaceDN w:val="0"/>
              <w:adjustRightInd w:val="0"/>
              <w:spacing w:after="0" w:line="240" w:lineRule="auto"/>
              <w:jc w:val="center"/>
              <w:textAlignment w:val="baseline"/>
              <w:rPr>
                <w:rFonts w:ascii="Calibri" w:eastAsia="Times New Roman" w:hAnsi="Calibri" w:cs="Mangal"/>
                <w:b/>
                <w:color w:val="000000"/>
                <w:sz w:val="24"/>
                <w:szCs w:val="24"/>
                <w:highlight w:val="yellow"/>
              </w:rPr>
            </w:pPr>
            <w:r w:rsidRPr="00643EA0">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6C552DA2" wp14:editId="2272D20B">
                      <wp:simplePos x="0" y="0"/>
                      <wp:positionH relativeFrom="column">
                        <wp:posOffset>379095</wp:posOffset>
                      </wp:positionH>
                      <wp:positionV relativeFrom="paragraph">
                        <wp:posOffset>19685</wp:posOffset>
                      </wp:positionV>
                      <wp:extent cx="352425" cy="4000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solidFill>
                                <a:srgbClr val="FFFFFF"/>
                              </a:solidFill>
                              <a:ln w="9525">
                                <a:solidFill>
                                  <a:srgbClr val="000000"/>
                                </a:solidFill>
                                <a:miter lim="800000"/>
                                <a:headEnd/>
                                <a:tailEnd/>
                              </a:ln>
                            </wps:spPr>
                            <wps:txbx>
                              <w:txbxContent>
                                <w:p w14:paraId="03C97D82" w14:textId="77777777" w:rsidR="003E02E5" w:rsidRPr="00643EA0" w:rsidRDefault="003E02E5">
                                  <w:pPr>
                                    <w:rPr>
                                      <w:sz w:val="40"/>
                                      <w:szCs w:val="40"/>
                                    </w:rPr>
                                  </w:pPr>
                                  <w:r w:rsidRPr="00643EA0">
                                    <w:rPr>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52DA2" id="_x0000_t202" coordsize="21600,21600" o:spt="202" path="m,l,21600r21600,l21600,xe">
                      <v:stroke joinstyle="miter"/>
                      <v:path gradientshapeok="t" o:connecttype="rect"/>
                    </v:shapetype>
                    <v:shape id="Text Box 2" o:spid="_x0000_s1026" type="#_x0000_t202" style="position:absolute;left:0;text-align:left;margin-left:29.85pt;margin-top:1.55pt;width:27.75pt;height:3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">
                      <v:textbox>
                        <w:txbxContent>
                          <w:p w14:paraId="03C97D82" w14:textId="77777777" w:rsidR="003E02E5" w:rsidRPr="00643EA0" w:rsidRDefault="003E02E5">
                            <w:pPr>
                              <w:rPr>
                                <w:sz w:val="40"/>
                                <w:szCs w:val="40"/>
                              </w:rPr>
                            </w:pPr>
                            <w:r w:rsidRPr="00643EA0">
                              <w:rPr>
                                <w:sz w:val="40"/>
                                <w:szCs w:val="40"/>
                              </w:rPr>
                              <w:t>$</w:t>
                            </w:r>
                          </w:p>
                        </w:txbxContent>
                      </v:textbox>
                    </v:shape>
                  </w:pict>
                </mc:Fallback>
              </mc:AlternateContent>
            </w:r>
          </w:p>
        </w:tc>
        <w:tc>
          <w:tcPr>
            <w:tcW w:w="7462" w:type="dxa"/>
          </w:tcPr>
          <w:p w14:paraId="03B03140" w14:textId="77777777" w:rsidR="00E6711D" w:rsidRPr="006D7424" w:rsidRDefault="00E6711D" w:rsidP="00E6711D">
            <w:pPr>
              <w:widowControl w:val="0"/>
              <w:autoSpaceDE w:val="0"/>
              <w:autoSpaceDN w:val="0"/>
              <w:adjustRightInd w:val="0"/>
              <w:spacing w:after="0" w:line="240" w:lineRule="auto"/>
              <w:textAlignment w:val="baseline"/>
              <w:rPr>
                <w:rFonts w:ascii="Calibri" w:eastAsia="Times New Roman" w:hAnsi="Calibri" w:cs="Mangal"/>
                <w:b/>
                <w:color w:val="000000"/>
                <w:sz w:val="24"/>
                <w:szCs w:val="24"/>
              </w:rPr>
            </w:pPr>
            <w:r w:rsidRPr="006D7424">
              <w:rPr>
                <w:rFonts w:ascii="Calibri" w:eastAsia="Times New Roman" w:hAnsi="Calibri" w:cs="Mangal"/>
                <w:b/>
                <w:color w:val="000000"/>
                <w:sz w:val="24"/>
                <w:szCs w:val="24"/>
              </w:rPr>
              <w:t xml:space="preserve">The amount of money your household will have to pay </w:t>
            </w:r>
            <w:r>
              <w:rPr>
                <w:rFonts w:ascii="Calibri" w:eastAsia="Times New Roman" w:hAnsi="Calibri" w:cs="Mangal"/>
                <w:b/>
                <w:color w:val="000000"/>
                <w:sz w:val="24"/>
                <w:szCs w:val="24"/>
              </w:rPr>
              <w:t>next year</w:t>
            </w:r>
            <w:r w:rsidRPr="006D7424">
              <w:rPr>
                <w:rFonts w:ascii="Calibri" w:eastAsia="Times New Roman" w:hAnsi="Calibri" w:cs="Mangal"/>
                <w:b/>
                <w:color w:val="000000"/>
                <w:sz w:val="24"/>
                <w:szCs w:val="24"/>
              </w:rPr>
              <w:t xml:space="preserve"> to support the project.</w:t>
            </w:r>
          </w:p>
          <w:p w14:paraId="0B0515F9" w14:textId="77777777" w:rsidR="001A7F52" w:rsidRPr="001A7F52" w:rsidRDefault="00E6711D" w:rsidP="001A7F52">
            <w:pPr>
              <w:pStyle w:val="ListParagraph"/>
              <w:widowControl w:val="0"/>
              <w:numPr>
                <w:ilvl w:val="0"/>
                <w:numId w:val="58"/>
              </w:numPr>
              <w:autoSpaceDE w:val="0"/>
              <w:autoSpaceDN w:val="0"/>
              <w:adjustRightInd w:val="0"/>
              <w:spacing w:after="0" w:line="240" w:lineRule="auto"/>
              <w:textAlignment w:val="baseline"/>
              <w:rPr>
                <w:rFonts w:ascii="Calibri" w:eastAsia="Times New Roman" w:hAnsi="Calibri" w:cs="Mangal"/>
                <w:b/>
                <w:color w:val="000000"/>
                <w:sz w:val="24"/>
                <w:szCs w:val="24"/>
              </w:rPr>
            </w:pPr>
            <w:r w:rsidRPr="001A7F52">
              <w:rPr>
                <w:rFonts w:ascii="Calibri" w:eastAsia="Times New Roman" w:hAnsi="Calibri" w:cs="Mangal"/>
                <w:color w:val="000000"/>
                <w:sz w:val="24"/>
                <w:szCs w:val="24"/>
              </w:rPr>
              <w:t xml:space="preserve">The money </w:t>
            </w:r>
            <w:r w:rsidR="00D76B78" w:rsidRPr="001A7F52">
              <w:rPr>
                <w:rFonts w:ascii="Calibri" w:eastAsia="Times New Roman" w:hAnsi="Calibri" w:cs="Mangal"/>
                <w:color w:val="000000"/>
                <w:sz w:val="24"/>
                <w:szCs w:val="24"/>
              </w:rPr>
              <w:t xml:space="preserve">to pay for this project </w:t>
            </w:r>
            <w:r w:rsidRPr="001A7F52">
              <w:rPr>
                <w:rFonts w:ascii="Calibri" w:eastAsia="Times New Roman" w:hAnsi="Calibri" w:cs="Mangal"/>
                <w:color w:val="000000"/>
                <w:sz w:val="24"/>
                <w:szCs w:val="24"/>
              </w:rPr>
              <w:t xml:space="preserve">will </w:t>
            </w:r>
            <w:r w:rsidR="00D76B78" w:rsidRPr="001A7F52">
              <w:rPr>
                <w:rFonts w:ascii="Calibri" w:eastAsia="Times New Roman" w:hAnsi="Calibri" w:cs="Mangal"/>
                <w:color w:val="000000"/>
                <w:sz w:val="24"/>
                <w:szCs w:val="24"/>
              </w:rPr>
              <w:t>come from</w:t>
            </w:r>
            <w:r w:rsidRPr="001A7F52">
              <w:rPr>
                <w:rFonts w:ascii="Calibri" w:eastAsia="Times New Roman" w:hAnsi="Calibri" w:cs="Mangal"/>
                <w:color w:val="000000"/>
                <w:sz w:val="24"/>
                <w:szCs w:val="24"/>
              </w:rPr>
              <w:t xml:space="preserve"> a one-</w:t>
            </w:r>
            <w:r w:rsidR="00075A3C" w:rsidRPr="001A7F52">
              <w:rPr>
                <w:rFonts w:ascii="Calibri" w:eastAsia="Times New Roman" w:hAnsi="Calibri" w:cs="Mangal"/>
                <w:color w:val="000000"/>
                <w:sz w:val="24"/>
                <w:szCs w:val="24"/>
              </w:rPr>
              <w:t>year</w:t>
            </w:r>
            <w:r w:rsidRPr="001A7F52">
              <w:rPr>
                <w:rFonts w:ascii="Calibri" w:eastAsia="Times New Roman" w:hAnsi="Calibri" w:cs="Mangal"/>
                <w:color w:val="000000"/>
                <w:sz w:val="24"/>
                <w:szCs w:val="24"/>
              </w:rPr>
              <w:t xml:space="preserve"> increase in </w:t>
            </w:r>
            <w:r w:rsidR="00075A3C" w:rsidRPr="001A7F52">
              <w:rPr>
                <w:rFonts w:ascii="Calibri" w:eastAsia="Times New Roman" w:hAnsi="Calibri" w:cs="Mangal"/>
                <w:color w:val="000000"/>
                <w:sz w:val="24"/>
                <w:szCs w:val="24"/>
              </w:rPr>
              <w:t>sales taxes</w:t>
            </w:r>
            <w:r w:rsidRPr="001A7F52">
              <w:rPr>
                <w:rFonts w:ascii="Calibri" w:eastAsia="Times New Roman" w:hAnsi="Calibri" w:cs="Mangal"/>
                <w:color w:val="000000"/>
                <w:sz w:val="24"/>
                <w:szCs w:val="24"/>
              </w:rPr>
              <w:t xml:space="preserve">. </w:t>
            </w:r>
          </w:p>
          <w:p w14:paraId="03E67193" w14:textId="5A3DAC3A" w:rsidR="00E6711D" w:rsidRPr="001A7F52" w:rsidRDefault="00075A3C" w:rsidP="001A7F52">
            <w:pPr>
              <w:pStyle w:val="ListParagraph"/>
              <w:widowControl w:val="0"/>
              <w:numPr>
                <w:ilvl w:val="0"/>
                <w:numId w:val="58"/>
              </w:numPr>
              <w:autoSpaceDE w:val="0"/>
              <w:autoSpaceDN w:val="0"/>
              <w:adjustRightInd w:val="0"/>
              <w:spacing w:after="0" w:line="240" w:lineRule="auto"/>
              <w:textAlignment w:val="baseline"/>
              <w:rPr>
                <w:rFonts w:ascii="Calibri" w:eastAsia="Times New Roman" w:hAnsi="Calibri" w:cs="Mangal"/>
                <w:b/>
                <w:color w:val="000000"/>
                <w:sz w:val="24"/>
                <w:szCs w:val="24"/>
              </w:rPr>
            </w:pPr>
            <w:r w:rsidRPr="001A7F52">
              <w:rPr>
                <w:rFonts w:ascii="Calibri" w:eastAsia="Times New Roman" w:hAnsi="Calibri" w:cs="Mangal"/>
                <w:color w:val="000000"/>
                <w:sz w:val="24"/>
                <w:szCs w:val="24"/>
              </w:rPr>
              <w:t>This</w:t>
            </w:r>
            <w:r w:rsidR="00E6711D" w:rsidRPr="001A7F52">
              <w:rPr>
                <w:rFonts w:ascii="Calibri" w:eastAsia="Times New Roman" w:hAnsi="Calibri" w:cs="Mangal"/>
                <w:color w:val="000000"/>
                <w:sz w:val="24"/>
                <w:szCs w:val="24"/>
              </w:rPr>
              <w:t xml:space="preserve"> will </w:t>
            </w:r>
            <w:r w:rsidR="002E550B" w:rsidRPr="001A7F52">
              <w:rPr>
                <w:rFonts w:ascii="Calibri" w:eastAsia="Times New Roman" w:hAnsi="Calibri" w:cs="Mangal"/>
                <w:color w:val="000000"/>
                <w:sz w:val="24"/>
                <w:szCs w:val="24"/>
              </w:rPr>
              <w:t>affect</w:t>
            </w:r>
            <w:r w:rsidR="00E6711D" w:rsidRPr="001A7F52">
              <w:rPr>
                <w:rFonts w:ascii="Calibri" w:eastAsia="Times New Roman" w:hAnsi="Calibri" w:cs="Mangal"/>
                <w:color w:val="000000"/>
                <w:sz w:val="24"/>
                <w:szCs w:val="24"/>
              </w:rPr>
              <w:t xml:space="preserve"> you through </w:t>
            </w:r>
            <w:r w:rsidRPr="001A7F52">
              <w:rPr>
                <w:rFonts w:ascii="Calibri" w:eastAsia="Times New Roman" w:hAnsi="Calibri" w:cs="Mangal"/>
                <w:color w:val="000000"/>
                <w:sz w:val="24"/>
                <w:szCs w:val="24"/>
              </w:rPr>
              <w:t xml:space="preserve">an increased cost of </w:t>
            </w:r>
            <w:r w:rsidR="002E550B" w:rsidRPr="001A7F52">
              <w:rPr>
                <w:rFonts w:ascii="Calibri" w:eastAsia="Times New Roman" w:hAnsi="Calibri" w:cs="Mangal"/>
                <w:color w:val="000000"/>
                <w:sz w:val="24"/>
                <w:szCs w:val="24"/>
              </w:rPr>
              <w:t>things you regularly buy in stores</w:t>
            </w:r>
            <w:r w:rsidR="00E6711D" w:rsidRPr="001A7F52">
              <w:rPr>
                <w:rFonts w:ascii="Calibri" w:eastAsia="Times New Roman" w:hAnsi="Calibri" w:cs="Mangal"/>
                <w:color w:val="000000"/>
                <w:sz w:val="24"/>
                <w:szCs w:val="24"/>
              </w:rPr>
              <w:t>.</w:t>
            </w:r>
          </w:p>
        </w:tc>
      </w:tr>
    </w:tbl>
    <w:p w14:paraId="75E77C7C" w14:textId="77777777" w:rsidR="00C87B2A" w:rsidRDefault="00C87B2A" w:rsidP="001943EC">
      <w:pPr>
        <w:rPr>
          <w:b/>
          <w:sz w:val="28"/>
          <w:szCs w:val="28"/>
        </w:rPr>
      </w:pPr>
    </w:p>
    <w:p w14:paraId="60A63813" w14:textId="2A6D484C" w:rsidR="001918F3" w:rsidRPr="001943EC" w:rsidRDefault="001918F3" w:rsidP="001943EC">
      <w:pPr>
        <w:rPr>
          <w:sz w:val="28"/>
          <w:szCs w:val="28"/>
        </w:rPr>
      </w:pPr>
      <w:r w:rsidRPr="005948B6">
        <w:rPr>
          <w:b/>
          <w:sz w:val="28"/>
          <w:szCs w:val="28"/>
        </w:rPr>
        <w:t xml:space="preserve">No conservation </w:t>
      </w:r>
      <w:r>
        <w:rPr>
          <w:b/>
          <w:sz w:val="28"/>
          <w:szCs w:val="28"/>
        </w:rPr>
        <w:t>project</w:t>
      </w:r>
      <w:r w:rsidR="00B20EE6">
        <w:rPr>
          <w:b/>
          <w:sz w:val="28"/>
          <w:szCs w:val="28"/>
        </w:rPr>
        <w:t>:</w:t>
      </w:r>
      <w:r w:rsidRPr="005948B6">
        <w:rPr>
          <w:b/>
          <w:sz w:val="28"/>
          <w:szCs w:val="28"/>
        </w:rPr>
        <w:t xml:space="preserve"> </w:t>
      </w:r>
      <w:r w:rsidRPr="001943EC">
        <w:rPr>
          <w:sz w:val="28"/>
          <w:szCs w:val="28"/>
        </w:rPr>
        <w:t>If there is no conservation project, then there will be no new protected nature or farmland</w:t>
      </w:r>
      <w:r w:rsidR="002E550B" w:rsidRPr="001943EC">
        <w:rPr>
          <w:sz w:val="28"/>
          <w:szCs w:val="28"/>
        </w:rPr>
        <w:t xml:space="preserve"> where you could </w:t>
      </w:r>
      <w:r w:rsidR="001A7F52">
        <w:rPr>
          <w:sz w:val="28"/>
          <w:szCs w:val="28"/>
        </w:rPr>
        <w:t xml:space="preserve">visit, </w:t>
      </w:r>
      <w:r w:rsidR="002E550B" w:rsidRPr="001943EC">
        <w:rPr>
          <w:sz w:val="28"/>
          <w:szCs w:val="28"/>
        </w:rPr>
        <w:t>walk</w:t>
      </w:r>
      <w:r w:rsidRPr="001943EC">
        <w:rPr>
          <w:sz w:val="28"/>
          <w:szCs w:val="28"/>
        </w:rPr>
        <w:t>,</w:t>
      </w:r>
      <w:r w:rsidR="001A7F52">
        <w:rPr>
          <w:sz w:val="28"/>
          <w:szCs w:val="28"/>
        </w:rPr>
        <w:t xml:space="preserve"> or bike;</w:t>
      </w:r>
      <w:r w:rsidRPr="001943EC">
        <w:rPr>
          <w:sz w:val="28"/>
          <w:szCs w:val="28"/>
        </w:rPr>
        <w:t xml:space="preserve"> no </w:t>
      </w:r>
      <w:r w:rsidR="00C87B2A">
        <w:rPr>
          <w:sz w:val="28"/>
          <w:szCs w:val="28"/>
        </w:rPr>
        <w:t>new</w:t>
      </w:r>
      <w:r w:rsidRPr="001943EC">
        <w:rPr>
          <w:sz w:val="28"/>
          <w:szCs w:val="28"/>
        </w:rPr>
        <w:t xml:space="preserve"> local food</w:t>
      </w:r>
      <w:r w:rsidR="001A7F52">
        <w:rPr>
          <w:sz w:val="28"/>
          <w:szCs w:val="28"/>
        </w:rPr>
        <w:t xml:space="preserve"> from nature or farms</w:t>
      </w:r>
      <w:r w:rsidRPr="001943EC">
        <w:rPr>
          <w:sz w:val="28"/>
          <w:szCs w:val="28"/>
        </w:rPr>
        <w:t>, and no cost to your household.</w:t>
      </w:r>
    </w:p>
    <w:p w14:paraId="35CD7031" w14:textId="62936727" w:rsidR="00495152" w:rsidRPr="00495152" w:rsidRDefault="00495152" w:rsidP="00495152">
      <w:pPr>
        <w:contextualSpacing/>
        <w:rPr>
          <w:b/>
          <w:sz w:val="28"/>
          <w:szCs w:val="28"/>
          <w:u w:val="single"/>
        </w:rPr>
      </w:pPr>
      <w:r>
        <w:rPr>
          <w:b/>
          <w:sz w:val="28"/>
          <w:szCs w:val="28"/>
          <w:u w:val="single"/>
        </w:rPr>
        <w:t>Section 2</w:t>
      </w:r>
      <w:r w:rsidRPr="00495152">
        <w:rPr>
          <w:b/>
          <w:sz w:val="28"/>
          <w:szCs w:val="28"/>
          <w:u w:val="single"/>
        </w:rPr>
        <w:t>:</w:t>
      </w:r>
      <w:r>
        <w:rPr>
          <w:b/>
          <w:sz w:val="28"/>
          <w:szCs w:val="28"/>
          <w:u w:val="single"/>
        </w:rPr>
        <w:t xml:space="preserve"> Choice Questions </w:t>
      </w:r>
    </w:p>
    <w:p w14:paraId="7690D7ED" w14:textId="13184ADB" w:rsidR="007E0951" w:rsidRDefault="007E0951" w:rsidP="00D90168">
      <w:pPr>
        <w:spacing w:after="0"/>
        <w:rPr>
          <w:sz w:val="18"/>
          <w:szCs w:val="24"/>
        </w:rPr>
      </w:pPr>
    </w:p>
    <w:p w14:paraId="1A27027D" w14:textId="1C7BFD52" w:rsidR="00A53C8B" w:rsidRPr="00C02664" w:rsidRDefault="00A53C8B" w:rsidP="00A53C8B">
      <w:pPr>
        <w:spacing w:after="0"/>
        <w:rPr>
          <w:sz w:val="28"/>
          <w:szCs w:val="28"/>
        </w:rPr>
      </w:pPr>
      <w:r w:rsidRPr="00C02664">
        <w:rPr>
          <w:sz w:val="28"/>
          <w:szCs w:val="28"/>
        </w:rPr>
        <w:t xml:space="preserve">In this section you will be asked a set of </w:t>
      </w:r>
      <w:r w:rsidR="00C42D9F" w:rsidRPr="00C02664">
        <w:rPr>
          <w:sz w:val="28"/>
          <w:szCs w:val="28"/>
        </w:rPr>
        <w:t xml:space="preserve">six </w:t>
      </w:r>
      <w:r w:rsidRPr="00C02664">
        <w:rPr>
          <w:sz w:val="28"/>
          <w:szCs w:val="28"/>
        </w:rPr>
        <w:t>choice questions</w:t>
      </w:r>
      <w:r w:rsidR="00EB085F">
        <w:rPr>
          <w:sz w:val="28"/>
          <w:szCs w:val="28"/>
        </w:rPr>
        <w:t>. I</w:t>
      </w:r>
      <w:r w:rsidRPr="00C02664">
        <w:rPr>
          <w:sz w:val="28"/>
          <w:szCs w:val="28"/>
        </w:rPr>
        <w:t xml:space="preserve">n each question you will see a conservation project option and a no-conservation (no project) option that you can choose from. Please read all the features of the conservation option and then check the box that represents your choice for each question. </w:t>
      </w:r>
    </w:p>
    <w:p w14:paraId="22773A69" w14:textId="77777777" w:rsidR="00A53C8B" w:rsidRPr="00C02664" w:rsidRDefault="00A53C8B" w:rsidP="00A53C8B">
      <w:pPr>
        <w:spacing w:after="0"/>
        <w:rPr>
          <w:sz w:val="28"/>
          <w:szCs w:val="28"/>
        </w:rPr>
      </w:pPr>
    </w:p>
    <w:p w14:paraId="65973BC4" w14:textId="35EDDFAF" w:rsidR="00A53C8B" w:rsidRPr="00C02664" w:rsidRDefault="00A53C8B" w:rsidP="00A53C8B">
      <w:pPr>
        <w:spacing w:after="0"/>
        <w:rPr>
          <w:sz w:val="28"/>
          <w:szCs w:val="28"/>
        </w:rPr>
      </w:pPr>
      <w:r w:rsidRPr="00C02664">
        <w:rPr>
          <w:sz w:val="28"/>
          <w:szCs w:val="28"/>
        </w:rPr>
        <w:t>If you don’t like the conservation project option then choose the box “no project" - that means no project is done,</w:t>
      </w:r>
      <w:r w:rsidR="00235787" w:rsidRPr="00C02664">
        <w:rPr>
          <w:sz w:val="28"/>
          <w:szCs w:val="28"/>
        </w:rPr>
        <w:t xml:space="preserve"> and the current </w:t>
      </w:r>
      <w:r w:rsidRPr="00C02664">
        <w:rPr>
          <w:sz w:val="28"/>
          <w:szCs w:val="28"/>
        </w:rPr>
        <w:t xml:space="preserve">situation will </w:t>
      </w:r>
      <w:r w:rsidR="00A4793C">
        <w:rPr>
          <w:sz w:val="28"/>
          <w:szCs w:val="28"/>
        </w:rPr>
        <w:t>continue</w:t>
      </w:r>
      <w:r w:rsidRPr="00C02664">
        <w:rPr>
          <w:sz w:val="28"/>
          <w:szCs w:val="28"/>
        </w:rPr>
        <w:t xml:space="preserve">. </w:t>
      </w:r>
    </w:p>
    <w:p w14:paraId="75DCBD8B" w14:textId="77777777" w:rsidR="00A53C8B" w:rsidRPr="00C02664" w:rsidRDefault="00A53C8B" w:rsidP="00A53C8B">
      <w:pPr>
        <w:spacing w:after="0"/>
        <w:rPr>
          <w:sz w:val="28"/>
          <w:szCs w:val="28"/>
        </w:rPr>
      </w:pPr>
    </w:p>
    <w:p w14:paraId="408430D6" w14:textId="5FB3122B" w:rsidR="00A53C8B" w:rsidRPr="00C02664" w:rsidRDefault="00A53C8B" w:rsidP="00A53C8B">
      <w:pPr>
        <w:spacing w:after="0"/>
        <w:rPr>
          <w:sz w:val="28"/>
          <w:szCs w:val="28"/>
        </w:rPr>
      </w:pPr>
      <w:r w:rsidRPr="00C02664">
        <w:rPr>
          <w:sz w:val="28"/>
          <w:szCs w:val="28"/>
        </w:rPr>
        <w:t xml:space="preserve">For the purposes of </w:t>
      </w:r>
      <w:r w:rsidR="001943EC" w:rsidRPr="00C02664">
        <w:rPr>
          <w:sz w:val="28"/>
          <w:szCs w:val="28"/>
        </w:rPr>
        <w:t xml:space="preserve">these </w:t>
      </w:r>
      <w:r w:rsidR="00A4793C">
        <w:rPr>
          <w:sz w:val="28"/>
          <w:szCs w:val="28"/>
        </w:rPr>
        <w:t xml:space="preserve">choice </w:t>
      </w:r>
      <w:r w:rsidR="001943EC" w:rsidRPr="00C02664">
        <w:rPr>
          <w:sz w:val="28"/>
          <w:szCs w:val="28"/>
        </w:rPr>
        <w:t>questions, remember</w:t>
      </w:r>
      <w:r w:rsidRPr="00C02664">
        <w:rPr>
          <w:sz w:val="28"/>
          <w:szCs w:val="28"/>
        </w:rPr>
        <w:t xml:space="preserve"> you should assume that every possible conservation project would have the following features:</w:t>
      </w:r>
    </w:p>
    <w:p w14:paraId="40E34268" w14:textId="3C8F1A82" w:rsidR="00A53C8B" w:rsidRDefault="00A53C8B" w:rsidP="001943EC">
      <w:pPr>
        <w:pStyle w:val="ListParagraph"/>
        <w:numPr>
          <w:ilvl w:val="0"/>
          <w:numId w:val="40"/>
        </w:numPr>
        <w:spacing w:after="0"/>
        <w:rPr>
          <w:sz w:val="28"/>
          <w:szCs w:val="28"/>
        </w:rPr>
      </w:pPr>
      <w:r w:rsidRPr="00C02664">
        <w:rPr>
          <w:sz w:val="28"/>
          <w:szCs w:val="28"/>
        </w:rPr>
        <w:t xml:space="preserve">The project would have one or more areas of protected land, spread out </w:t>
      </w:r>
      <w:r w:rsidR="003E02E5">
        <w:rPr>
          <w:sz w:val="28"/>
          <w:szCs w:val="28"/>
        </w:rPr>
        <w:t xml:space="preserve">near </w:t>
      </w:r>
      <w:r w:rsidR="00EB085F">
        <w:rPr>
          <w:sz w:val="28"/>
          <w:szCs w:val="28"/>
        </w:rPr>
        <w:t>your</w:t>
      </w:r>
      <w:r w:rsidRPr="00C02664">
        <w:rPr>
          <w:sz w:val="28"/>
          <w:szCs w:val="28"/>
        </w:rPr>
        <w:t xml:space="preserve"> city</w:t>
      </w:r>
      <w:r w:rsidR="001943EC" w:rsidRPr="00C02664">
        <w:rPr>
          <w:sz w:val="28"/>
          <w:szCs w:val="28"/>
        </w:rPr>
        <w:t xml:space="preserve"> rather than one big protected area.</w:t>
      </w:r>
    </w:p>
    <w:p w14:paraId="4B4F370C" w14:textId="75B1BB77" w:rsidR="002A5F8C" w:rsidRPr="00C02664" w:rsidRDefault="002A5F8C" w:rsidP="002A5F8C">
      <w:pPr>
        <w:pStyle w:val="ListParagraph"/>
        <w:numPr>
          <w:ilvl w:val="0"/>
          <w:numId w:val="40"/>
        </w:numPr>
        <w:spacing w:after="0"/>
        <w:rPr>
          <w:sz w:val="28"/>
          <w:szCs w:val="28"/>
        </w:rPr>
      </w:pPr>
      <w:r w:rsidRPr="00C02664">
        <w:rPr>
          <w:sz w:val="28"/>
          <w:szCs w:val="28"/>
        </w:rPr>
        <w:t xml:space="preserve">There would be a picnic area and paved paths so people from the community </w:t>
      </w:r>
      <w:r>
        <w:rPr>
          <w:sz w:val="28"/>
          <w:szCs w:val="28"/>
        </w:rPr>
        <w:t xml:space="preserve">could </w:t>
      </w:r>
      <w:r w:rsidR="00C87B2A">
        <w:rPr>
          <w:sz w:val="28"/>
          <w:szCs w:val="28"/>
        </w:rPr>
        <w:t xml:space="preserve">visit and </w:t>
      </w:r>
      <w:r>
        <w:rPr>
          <w:sz w:val="28"/>
          <w:szCs w:val="28"/>
        </w:rPr>
        <w:t xml:space="preserve">walk </w:t>
      </w:r>
      <w:r w:rsidR="00EB085F">
        <w:rPr>
          <w:sz w:val="28"/>
          <w:szCs w:val="28"/>
        </w:rPr>
        <w:t xml:space="preserve">or </w:t>
      </w:r>
      <w:r w:rsidR="00C87B2A">
        <w:rPr>
          <w:sz w:val="28"/>
          <w:szCs w:val="28"/>
        </w:rPr>
        <w:t xml:space="preserve">bike </w:t>
      </w:r>
      <w:r>
        <w:rPr>
          <w:sz w:val="28"/>
          <w:szCs w:val="28"/>
        </w:rPr>
        <w:t>around.</w:t>
      </w:r>
    </w:p>
    <w:p w14:paraId="0DFE1FF1" w14:textId="230F0AFF" w:rsidR="00C02664" w:rsidRDefault="00C02664" w:rsidP="001943EC">
      <w:pPr>
        <w:pStyle w:val="ListParagraph"/>
        <w:numPr>
          <w:ilvl w:val="0"/>
          <w:numId w:val="40"/>
        </w:numPr>
        <w:spacing w:after="0"/>
        <w:rPr>
          <w:sz w:val="28"/>
          <w:szCs w:val="28"/>
        </w:rPr>
      </w:pPr>
      <w:r>
        <w:rPr>
          <w:sz w:val="28"/>
          <w:szCs w:val="28"/>
        </w:rPr>
        <w:t xml:space="preserve">You will pay more money in sales taxes for </w:t>
      </w:r>
      <w:r w:rsidR="009A3BC2">
        <w:rPr>
          <w:sz w:val="28"/>
          <w:szCs w:val="28"/>
        </w:rPr>
        <w:t>one</w:t>
      </w:r>
      <w:r>
        <w:rPr>
          <w:sz w:val="28"/>
          <w:szCs w:val="28"/>
        </w:rPr>
        <w:t xml:space="preserve"> year to help pay for the project.</w:t>
      </w:r>
    </w:p>
    <w:p w14:paraId="4561EC5E" w14:textId="425FD37F" w:rsidR="00A4793C" w:rsidRPr="00A4793C" w:rsidRDefault="00A4793C" w:rsidP="00A4793C">
      <w:pPr>
        <w:pStyle w:val="ListParagraph"/>
        <w:numPr>
          <w:ilvl w:val="0"/>
          <w:numId w:val="40"/>
        </w:numPr>
        <w:rPr>
          <w:sz w:val="28"/>
          <w:szCs w:val="28"/>
        </w:rPr>
      </w:pPr>
      <w:r w:rsidRPr="00A4793C">
        <w:rPr>
          <w:sz w:val="28"/>
          <w:szCs w:val="28"/>
        </w:rPr>
        <w:t xml:space="preserve">The </w:t>
      </w:r>
      <w:r>
        <w:rPr>
          <w:sz w:val="28"/>
          <w:szCs w:val="28"/>
        </w:rPr>
        <w:t xml:space="preserve">project will </w:t>
      </w:r>
      <w:r w:rsidRPr="00A4793C">
        <w:rPr>
          <w:b/>
          <w:sz w:val="28"/>
          <w:szCs w:val="28"/>
          <w:u w:val="single"/>
        </w:rPr>
        <w:t>not</w:t>
      </w:r>
      <w:r w:rsidRPr="00A4793C">
        <w:rPr>
          <w:sz w:val="28"/>
          <w:szCs w:val="28"/>
        </w:rPr>
        <w:t xml:space="preserve"> </w:t>
      </w:r>
      <w:r w:rsidR="002A5F8C">
        <w:rPr>
          <w:sz w:val="28"/>
          <w:szCs w:val="28"/>
        </w:rPr>
        <w:t>affect</w:t>
      </w:r>
      <w:r w:rsidRPr="00A4793C">
        <w:rPr>
          <w:sz w:val="28"/>
          <w:szCs w:val="28"/>
        </w:rPr>
        <w:t xml:space="preserve"> </w:t>
      </w:r>
      <w:r w:rsidR="00584C13">
        <w:rPr>
          <w:sz w:val="28"/>
          <w:szCs w:val="28"/>
        </w:rPr>
        <w:t xml:space="preserve">food or </w:t>
      </w:r>
      <w:r w:rsidRPr="00A4793C">
        <w:rPr>
          <w:sz w:val="28"/>
          <w:szCs w:val="28"/>
        </w:rPr>
        <w:t>housing prices in the area.</w:t>
      </w:r>
    </w:p>
    <w:p w14:paraId="513CED15" w14:textId="77777777" w:rsidR="00A4793C" w:rsidRDefault="00A4793C" w:rsidP="00A53C8B">
      <w:pPr>
        <w:spacing w:after="0"/>
        <w:rPr>
          <w:sz w:val="28"/>
          <w:szCs w:val="28"/>
        </w:rPr>
      </w:pPr>
    </w:p>
    <w:p w14:paraId="7E1D274E" w14:textId="3A3E0F79" w:rsidR="00495152" w:rsidRPr="00C02664" w:rsidRDefault="00A4793C" w:rsidP="00A53C8B">
      <w:pPr>
        <w:spacing w:after="0"/>
        <w:rPr>
          <w:sz w:val="28"/>
          <w:szCs w:val="28"/>
        </w:rPr>
      </w:pPr>
      <w:r w:rsidRPr="00A4793C">
        <w:rPr>
          <w:sz w:val="28"/>
          <w:szCs w:val="28"/>
        </w:rPr>
        <w:t>Each potential restoration project y</w:t>
      </w:r>
      <w:r>
        <w:rPr>
          <w:sz w:val="28"/>
          <w:szCs w:val="28"/>
        </w:rPr>
        <w:t xml:space="preserve">ou are about to see involves a </w:t>
      </w:r>
      <w:r w:rsidRPr="00A4793C">
        <w:rPr>
          <w:sz w:val="28"/>
          <w:szCs w:val="28"/>
        </w:rPr>
        <w:t xml:space="preserve">monetary cost to your household if the project is implemented, but the “No Project” option does not. </w:t>
      </w:r>
      <w:r w:rsidR="00584C13">
        <w:rPr>
          <w:sz w:val="28"/>
          <w:szCs w:val="28"/>
        </w:rPr>
        <w:t>Remember</w:t>
      </w:r>
      <w:r w:rsidRPr="00A4793C">
        <w:rPr>
          <w:sz w:val="28"/>
          <w:szCs w:val="28"/>
        </w:rPr>
        <w:t xml:space="preserve"> that the money your household would have to pay for this restoration project could be used on other things.</w:t>
      </w:r>
    </w:p>
    <w:p w14:paraId="7A0822F2" w14:textId="1CA53FFF" w:rsidR="002E550B" w:rsidRPr="00C02664" w:rsidRDefault="002E550B">
      <w:pPr>
        <w:rPr>
          <w:sz w:val="28"/>
          <w:szCs w:val="28"/>
        </w:rPr>
      </w:pPr>
      <w:r w:rsidRPr="00C02664">
        <w:rPr>
          <w:sz w:val="28"/>
          <w:szCs w:val="28"/>
        </w:rPr>
        <w:br w:type="page"/>
      </w:r>
    </w:p>
    <w:p w14:paraId="0A94C819" w14:textId="77777777" w:rsidR="00495152" w:rsidRDefault="00495152" w:rsidP="00D90168">
      <w:pPr>
        <w:spacing w:after="0"/>
        <w:rPr>
          <w:sz w:val="18"/>
          <w:szCs w:val="24"/>
        </w:rPr>
      </w:pPr>
    </w:p>
    <w:p w14:paraId="3A6F643B" w14:textId="389C40B3" w:rsidR="007E0951" w:rsidRPr="00B8156E" w:rsidRDefault="00C42D9F" w:rsidP="007E0951">
      <w:pPr>
        <w:pBdr>
          <w:bottom w:val="single" w:sz="4" w:space="1" w:color="auto"/>
        </w:pBdr>
        <w:shd w:val="clear" w:color="auto" w:fill="EDEDED" w:themeFill="accent3" w:themeFillTint="33"/>
        <w:spacing w:after="0"/>
        <w:jc w:val="center"/>
        <w:rPr>
          <w:rFonts w:cs="Mangal"/>
          <w:b/>
          <w:sz w:val="34"/>
          <w:szCs w:val="34"/>
        </w:rPr>
      </w:pPr>
      <w:commentRangeStart w:id="8"/>
      <w:commentRangeStart w:id="9"/>
      <w:r>
        <w:rPr>
          <w:rFonts w:cs="Mangal"/>
          <w:b/>
          <w:sz w:val="34"/>
          <w:szCs w:val="34"/>
        </w:rPr>
        <w:t xml:space="preserve">Choice </w:t>
      </w:r>
      <w:commentRangeEnd w:id="8"/>
      <w:r w:rsidR="00EB085F">
        <w:rPr>
          <w:rStyle w:val="CommentReference"/>
        </w:rPr>
        <w:commentReference w:id="8"/>
      </w:r>
      <w:commentRangeEnd w:id="9"/>
      <w:r w:rsidR="003E02E5">
        <w:rPr>
          <w:rStyle w:val="CommentReference"/>
        </w:rPr>
        <w:commentReference w:id="9"/>
      </w:r>
      <w:r>
        <w:rPr>
          <w:rFonts w:cs="Mangal"/>
          <w:b/>
          <w:sz w:val="34"/>
          <w:szCs w:val="34"/>
        </w:rPr>
        <w:t>Question 1</w:t>
      </w:r>
    </w:p>
    <w:p w14:paraId="04E9C24E" w14:textId="6B1839DE" w:rsidR="00A53C8B" w:rsidRDefault="00A53C8B" w:rsidP="00A53C8B">
      <w:pPr>
        <w:spacing w:after="0"/>
        <w:rPr>
          <w:sz w:val="24"/>
          <w:szCs w:val="24"/>
        </w:rPr>
      </w:pPr>
      <w:r w:rsidRPr="005E3D5A">
        <w:rPr>
          <w:sz w:val="24"/>
          <w:szCs w:val="24"/>
        </w:rPr>
        <w:t xml:space="preserve">Suppose </w:t>
      </w:r>
      <w:r>
        <w:rPr>
          <w:sz w:val="24"/>
          <w:szCs w:val="24"/>
        </w:rPr>
        <w:t xml:space="preserve">Option </w:t>
      </w:r>
      <w:r w:rsidRPr="005E3D5A">
        <w:rPr>
          <w:sz w:val="24"/>
          <w:szCs w:val="24"/>
        </w:rPr>
        <w:t xml:space="preserve">A </w:t>
      </w:r>
      <w:r>
        <w:rPr>
          <w:sz w:val="24"/>
          <w:szCs w:val="24"/>
        </w:rPr>
        <w:t>is</w:t>
      </w:r>
      <w:r w:rsidRPr="005E3D5A">
        <w:rPr>
          <w:sz w:val="24"/>
          <w:szCs w:val="24"/>
        </w:rPr>
        <w:t xml:space="preserve"> the </w:t>
      </w:r>
      <w:r w:rsidRPr="005E3D5A">
        <w:rPr>
          <w:b/>
          <w:sz w:val="24"/>
          <w:szCs w:val="24"/>
        </w:rPr>
        <w:t>only</w:t>
      </w:r>
      <w:r w:rsidRPr="005E3D5A">
        <w:rPr>
          <w:sz w:val="24"/>
          <w:szCs w:val="24"/>
        </w:rPr>
        <w:t xml:space="preserve"> </w:t>
      </w:r>
      <w:r>
        <w:rPr>
          <w:sz w:val="24"/>
          <w:szCs w:val="24"/>
        </w:rPr>
        <w:t>conservation project you could choose. Would you choose it over the current situation</w:t>
      </w:r>
      <w:r w:rsidRPr="005E3D5A">
        <w:rPr>
          <w:sz w:val="24"/>
          <w:szCs w:val="24"/>
        </w:rPr>
        <w:t xml:space="preserve">? Please read </w:t>
      </w:r>
      <w:r w:rsidRPr="0041128A">
        <w:rPr>
          <w:b/>
          <w:sz w:val="24"/>
          <w:szCs w:val="24"/>
        </w:rPr>
        <w:t>all</w:t>
      </w:r>
      <w:r>
        <w:rPr>
          <w:sz w:val="24"/>
          <w:szCs w:val="24"/>
        </w:rPr>
        <w:t xml:space="preserve"> </w:t>
      </w:r>
      <w:r w:rsidRPr="005E3D5A">
        <w:rPr>
          <w:sz w:val="24"/>
          <w:szCs w:val="24"/>
        </w:rPr>
        <w:t xml:space="preserve">the features of </w:t>
      </w:r>
      <w:r w:rsidRPr="00D67B98">
        <w:rPr>
          <w:sz w:val="24"/>
          <w:szCs w:val="24"/>
        </w:rPr>
        <w:t>the</w:t>
      </w:r>
      <w:r w:rsidRPr="005E3D5A">
        <w:rPr>
          <w:sz w:val="24"/>
          <w:szCs w:val="24"/>
        </w:rPr>
        <w:t xml:space="preserve"> option and then </w:t>
      </w:r>
      <w:r w:rsidRPr="005E3D5A">
        <w:rPr>
          <w:b/>
          <w:sz w:val="24"/>
          <w:szCs w:val="24"/>
        </w:rPr>
        <w:t xml:space="preserve">check the box that represents </w:t>
      </w:r>
      <w:r>
        <w:rPr>
          <w:b/>
          <w:sz w:val="24"/>
          <w:szCs w:val="24"/>
        </w:rPr>
        <w:t>your choice</w:t>
      </w:r>
      <w:r w:rsidRPr="005E3D5A">
        <w:rPr>
          <w:sz w:val="24"/>
          <w:szCs w:val="24"/>
        </w:rPr>
        <w:t>. If you do not like option A</w:t>
      </w:r>
      <w:r>
        <w:rPr>
          <w:sz w:val="24"/>
          <w:szCs w:val="24"/>
        </w:rPr>
        <w:t>,</w:t>
      </w:r>
      <w:r w:rsidRPr="005E3D5A">
        <w:rPr>
          <w:sz w:val="24"/>
          <w:szCs w:val="24"/>
        </w:rPr>
        <w:t xml:space="preserve"> please choose the box marked </w:t>
      </w:r>
      <w:r>
        <w:rPr>
          <w:sz w:val="24"/>
          <w:szCs w:val="24"/>
        </w:rPr>
        <w:t>“No project” which is Option B.</w:t>
      </w:r>
    </w:p>
    <w:p w14:paraId="03716B29" w14:textId="77777777" w:rsidR="007E0951" w:rsidRPr="00B8156E" w:rsidRDefault="007E0951" w:rsidP="00D90168">
      <w:pPr>
        <w:spacing w:after="0"/>
        <w:rPr>
          <w:sz w:val="18"/>
          <w:szCs w:val="24"/>
        </w:rPr>
      </w:pPr>
    </w:p>
    <w:tbl>
      <w:tblPr>
        <w:tblW w:w="10525"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165"/>
        <w:gridCol w:w="1170"/>
        <w:gridCol w:w="1350"/>
        <w:gridCol w:w="1440"/>
        <w:gridCol w:w="1440"/>
        <w:gridCol w:w="1440"/>
        <w:gridCol w:w="990"/>
        <w:gridCol w:w="270"/>
        <w:gridCol w:w="1260"/>
      </w:tblGrid>
      <w:tr w:rsidR="00D90168" w:rsidRPr="00D64EC3" w14:paraId="67CDB0A3" w14:textId="77777777" w:rsidTr="001918F3">
        <w:tc>
          <w:tcPr>
            <w:tcW w:w="1165" w:type="dxa"/>
            <w:tcBorders>
              <w:left w:val="single" w:sz="4" w:space="0" w:color="auto"/>
            </w:tcBorders>
            <w:shd w:val="clear" w:color="auto" w:fill="EDEDED" w:themeFill="accent3" w:themeFillTint="33"/>
            <w:vAlign w:val="center"/>
          </w:tcPr>
          <w:p w14:paraId="38B48C24" w14:textId="77777777" w:rsidR="00D90168" w:rsidRPr="00D64EC3" w:rsidRDefault="00D90168" w:rsidP="00D90168">
            <w:pPr>
              <w:spacing w:after="0"/>
              <w:jc w:val="center"/>
              <w:rPr>
                <w:rFonts w:cs="Calibri"/>
                <w:b/>
                <w:sz w:val="24"/>
                <w:szCs w:val="24"/>
              </w:rPr>
            </w:pPr>
          </w:p>
        </w:tc>
        <w:tc>
          <w:tcPr>
            <w:tcW w:w="1170" w:type="dxa"/>
            <w:tcBorders>
              <w:left w:val="single" w:sz="4" w:space="0" w:color="auto"/>
              <w:right w:val="single" w:sz="4" w:space="0" w:color="auto"/>
            </w:tcBorders>
            <w:shd w:val="clear" w:color="auto" w:fill="EDEDED" w:themeFill="accent3" w:themeFillTint="33"/>
          </w:tcPr>
          <w:p w14:paraId="26E36174" w14:textId="5651AAB1" w:rsidR="00D90168" w:rsidRDefault="00D90168" w:rsidP="00D90168">
            <w:pPr>
              <w:spacing w:after="0"/>
              <w:jc w:val="center"/>
              <w:rPr>
                <w:rFonts w:cs="Calibri"/>
                <w:b/>
                <w:sz w:val="24"/>
                <w:szCs w:val="24"/>
              </w:rPr>
            </w:pPr>
            <w:r w:rsidRPr="00D64EC3">
              <w:rPr>
                <w:rFonts w:cs="Calibri"/>
                <w:b/>
                <w:sz w:val="24"/>
                <w:szCs w:val="24"/>
              </w:rPr>
              <w:t>Acres of nature</w:t>
            </w:r>
          </w:p>
          <w:p w14:paraId="0171003F" w14:textId="3924C939" w:rsidR="00D90168" w:rsidRPr="00D64EC3" w:rsidRDefault="00D90168" w:rsidP="00D90168">
            <w:pPr>
              <w:spacing w:after="0"/>
              <w:jc w:val="center"/>
              <w:rPr>
                <w:rFonts w:cs="Calibri"/>
                <w:b/>
                <w:sz w:val="24"/>
                <w:szCs w:val="24"/>
              </w:rPr>
            </w:pPr>
            <w:r w:rsidRPr="00D64EC3">
              <w:rPr>
                <w:rFonts w:cs="Calibri"/>
                <w:b/>
                <w:noProof/>
                <w:sz w:val="24"/>
                <w:szCs w:val="24"/>
              </w:rPr>
              <w:drawing>
                <wp:inline distT="0" distB="0" distL="0" distR="0" wp14:anchorId="45EE6EA7" wp14:editId="6717CA4B">
                  <wp:extent cx="464442" cy="304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512" cy="312721"/>
                          </a:xfrm>
                          <a:prstGeom prst="rect">
                            <a:avLst/>
                          </a:prstGeom>
                          <a:noFill/>
                        </pic:spPr>
                      </pic:pic>
                    </a:graphicData>
                  </a:graphic>
                </wp:inline>
              </w:drawing>
            </w:r>
          </w:p>
        </w:tc>
        <w:tc>
          <w:tcPr>
            <w:tcW w:w="1350" w:type="dxa"/>
            <w:tcBorders>
              <w:left w:val="single" w:sz="4" w:space="0" w:color="auto"/>
            </w:tcBorders>
            <w:shd w:val="clear" w:color="auto" w:fill="EDEDED" w:themeFill="accent3" w:themeFillTint="33"/>
          </w:tcPr>
          <w:p w14:paraId="4DF95103" w14:textId="79A7DE87" w:rsidR="00D90168" w:rsidRDefault="00D90168" w:rsidP="00D90168">
            <w:pPr>
              <w:spacing w:after="0"/>
              <w:jc w:val="center"/>
              <w:rPr>
                <w:rFonts w:cs="Calibri"/>
                <w:b/>
                <w:sz w:val="24"/>
                <w:szCs w:val="24"/>
              </w:rPr>
            </w:pPr>
            <w:r w:rsidRPr="00D64EC3">
              <w:rPr>
                <w:noProof/>
                <w:sz w:val="24"/>
                <w:szCs w:val="24"/>
              </w:rPr>
              <w:drawing>
                <wp:anchor distT="0" distB="0" distL="114300" distR="114300" simplePos="0" relativeHeight="251785216" behindDoc="0" locked="0" layoutInCell="1" allowOverlap="1" wp14:anchorId="3F3ED0B3" wp14:editId="767FAE0F">
                  <wp:simplePos x="0" y="0"/>
                  <wp:positionH relativeFrom="column">
                    <wp:posOffset>172085</wp:posOffset>
                  </wp:positionH>
                  <wp:positionV relativeFrom="paragraph">
                    <wp:posOffset>394970</wp:posOffset>
                  </wp:positionV>
                  <wp:extent cx="368935" cy="295275"/>
                  <wp:effectExtent l="19050" t="19050" r="12065" b="952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68935" cy="29527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D64EC3">
              <w:rPr>
                <w:rFonts w:cs="Calibri"/>
                <w:b/>
                <w:sz w:val="24"/>
                <w:szCs w:val="24"/>
              </w:rPr>
              <w:t>Acres of farmland</w:t>
            </w:r>
          </w:p>
          <w:p w14:paraId="67232915" w14:textId="1D9F0C4E" w:rsidR="00D90168" w:rsidRPr="00D64EC3" w:rsidRDefault="00D90168" w:rsidP="00D90168">
            <w:pPr>
              <w:spacing w:after="0"/>
              <w:jc w:val="center"/>
              <w:rPr>
                <w:rFonts w:cs="Calibri"/>
                <w:b/>
                <w:sz w:val="24"/>
                <w:szCs w:val="24"/>
              </w:rPr>
            </w:pPr>
          </w:p>
        </w:tc>
        <w:tc>
          <w:tcPr>
            <w:tcW w:w="1440" w:type="dxa"/>
            <w:tcBorders>
              <w:left w:val="single" w:sz="4" w:space="0" w:color="auto"/>
            </w:tcBorders>
            <w:shd w:val="clear" w:color="auto" w:fill="EDEDED" w:themeFill="accent3" w:themeFillTint="33"/>
          </w:tcPr>
          <w:p w14:paraId="4AEBED4F" w14:textId="7F849775" w:rsidR="00D90168" w:rsidRPr="00D64EC3" w:rsidRDefault="009A3BC2" w:rsidP="009A3BC2">
            <w:pPr>
              <w:spacing w:after="0"/>
              <w:jc w:val="center"/>
              <w:rPr>
                <w:rFonts w:cs="Calibri"/>
                <w:b/>
                <w:sz w:val="24"/>
                <w:szCs w:val="24"/>
              </w:rPr>
            </w:pPr>
            <w:r>
              <w:rPr>
                <w:rFonts w:cs="Calibri"/>
                <w:b/>
                <w:sz w:val="24"/>
                <w:szCs w:val="24"/>
              </w:rPr>
              <w:t>M</w:t>
            </w:r>
            <w:r w:rsidR="004A1B2D">
              <w:rPr>
                <w:rFonts w:cs="Calibri"/>
                <w:b/>
                <w:sz w:val="24"/>
                <w:szCs w:val="24"/>
              </w:rPr>
              <w:t>eals</w:t>
            </w:r>
            <w:r>
              <w:rPr>
                <w:rFonts w:cs="Calibri"/>
                <w:b/>
                <w:sz w:val="24"/>
                <w:szCs w:val="24"/>
              </w:rPr>
              <w:t xml:space="preserve"> from nature</w:t>
            </w:r>
            <w:r w:rsidR="00D90168" w:rsidRPr="00D64EC3">
              <w:rPr>
                <w:rFonts w:cs="Calibri"/>
                <w:noProof/>
                <w:sz w:val="24"/>
                <w:szCs w:val="24"/>
              </w:rPr>
              <w:drawing>
                <wp:inline distT="0" distB="0" distL="0" distR="0" wp14:anchorId="41495B2E" wp14:editId="363BC2E9">
                  <wp:extent cx="413140" cy="347345"/>
                  <wp:effectExtent l="0" t="0" r="635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140" cy="347345"/>
                          </a:xfrm>
                          <a:prstGeom prst="rect">
                            <a:avLst/>
                          </a:prstGeom>
                          <a:noFill/>
                        </pic:spPr>
                      </pic:pic>
                    </a:graphicData>
                  </a:graphic>
                </wp:inline>
              </w:drawing>
            </w:r>
          </w:p>
        </w:tc>
        <w:tc>
          <w:tcPr>
            <w:tcW w:w="1440" w:type="dxa"/>
            <w:tcBorders>
              <w:left w:val="single" w:sz="4" w:space="0" w:color="auto"/>
              <w:right w:val="single" w:sz="4" w:space="0" w:color="auto"/>
            </w:tcBorders>
            <w:shd w:val="clear" w:color="auto" w:fill="EDEDED" w:themeFill="accent3" w:themeFillTint="33"/>
          </w:tcPr>
          <w:p w14:paraId="77FB4B22" w14:textId="427D2A13" w:rsidR="00D90168" w:rsidRDefault="009A3BC2" w:rsidP="00D90168">
            <w:pPr>
              <w:spacing w:after="0"/>
              <w:jc w:val="center"/>
              <w:rPr>
                <w:rFonts w:cs="Calibri"/>
                <w:b/>
                <w:sz w:val="24"/>
                <w:szCs w:val="24"/>
              </w:rPr>
            </w:pPr>
            <w:r>
              <w:rPr>
                <w:rFonts w:cs="Calibri"/>
                <w:b/>
                <w:sz w:val="24"/>
                <w:szCs w:val="24"/>
              </w:rPr>
              <w:t>M</w:t>
            </w:r>
            <w:r w:rsidR="004A1B2D">
              <w:rPr>
                <w:rFonts w:cs="Calibri"/>
                <w:b/>
                <w:sz w:val="24"/>
                <w:szCs w:val="24"/>
              </w:rPr>
              <w:t>eals</w:t>
            </w:r>
            <w:r w:rsidR="00D90168">
              <w:rPr>
                <w:rFonts w:cs="Calibri"/>
                <w:b/>
                <w:sz w:val="24"/>
                <w:szCs w:val="24"/>
              </w:rPr>
              <w:t xml:space="preserve"> from farms</w:t>
            </w:r>
          </w:p>
          <w:p w14:paraId="57FBDD78" w14:textId="6743D3D6" w:rsidR="00D90168" w:rsidRPr="00D64EC3" w:rsidRDefault="00D90168" w:rsidP="00D90168">
            <w:pPr>
              <w:spacing w:after="0"/>
              <w:jc w:val="center"/>
              <w:rPr>
                <w:rFonts w:cs="Calibri"/>
                <w:b/>
                <w:sz w:val="24"/>
                <w:szCs w:val="24"/>
              </w:rPr>
            </w:pPr>
            <w:r w:rsidRPr="00D64EC3">
              <w:rPr>
                <w:rFonts w:ascii="Calibri" w:eastAsia="Times New Roman" w:hAnsi="Calibri" w:cs="Mangal"/>
                <w:b/>
                <w:noProof/>
                <w:color w:val="000000"/>
                <w:sz w:val="24"/>
                <w:szCs w:val="24"/>
                <w:highlight w:val="yellow"/>
              </w:rPr>
              <w:drawing>
                <wp:anchor distT="0" distB="0" distL="114300" distR="114300" simplePos="0" relativeHeight="251787264" behindDoc="0" locked="0" layoutInCell="1" allowOverlap="1" wp14:anchorId="30229461" wp14:editId="098BBD12">
                  <wp:simplePos x="0" y="0"/>
                  <wp:positionH relativeFrom="column">
                    <wp:posOffset>240665</wp:posOffset>
                  </wp:positionH>
                  <wp:positionV relativeFrom="paragraph">
                    <wp:posOffset>12700</wp:posOffset>
                  </wp:positionV>
                  <wp:extent cx="371475" cy="276225"/>
                  <wp:effectExtent l="19050" t="19050" r="28575" b="2857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tc>
        <w:tc>
          <w:tcPr>
            <w:tcW w:w="1440" w:type="dxa"/>
            <w:tcBorders>
              <w:left w:val="single" w:sz="4" w:space="0" w:color="auto"/>
            </w:tcBorders>
            <w:shd w:val="clear" w:color="auto" w:fill="EDEDED" w:themeFill="accent3" w:themeFillTint="33"/>
          </w:tcPr>
          <w:p w14:paraId="746C2267" w14:textId="77777777" w:rsidR="00D90168" w:rsidRPr="00D64EC3" w:rsidRDefault="00D90168" w:rsidP="00D90168">
            <w:pPr>
              <w:spacing w:after="0"/>
              <w:jc w:val="center"/>
              <w:rPr>
                <w:rFonts w:cs="Calibri"/>
                <w:b/>
                <w:sz w:val="24"/>
                <w:szCs w:val="24"/>
              </w:rPr>
            </w:pPr>
            <w:r w:rsidRPr="00D64EC3">
              <w:rPr>
                <w:rFonts w:cs="Calibri"/>
                <w:b/>
                <w:sz w:val="24"/>
                <w:szCs w:val="24"/>
              </w:rPr>
              <w:t>Distance from  you</w:t>
            </w:r>
          </w:p>
        </w:tc>
        <w:tc>
          <w:tcPr>
            <w:tcW w:w="990" w:type="dxa"/>
            <w:tcBorders>
              <w:left w:val="single" w:sz="4" w:space="0" w:color="auto"/>
            </w:tcBorders>
            <w:shd w:val="clear" w:color="auto" w:fill="EDEDED" w:themeFill="accent3" w:themeFillTint="33"/>
          </w:tcPr>
          <w:p w14:paraId="7370B324" w14:textId="77777777" w:rsidR="00D90168" w:rsidRPr="00D64EC3" w:rsidRDefault="00D90168" w:rsidP="00D90168">
            <w:pPr>
              <w:spacing w:after="0"/>
              <w:jc w:val="center"/>
              <w:rPr>
                <w:rFonts w:cs="Calibri"/>
                <w:b/>
                <w:sz w:val="24"/>
                <w:szCs w:val="24"/>
              </w:rPr>
            </w:pPr>
            <w:r w:rsidRPr="00D64EC3">
              <w:rPr>
                <w:rFonts w:cs="Calibri"/>
                <w:b/>
                <w:sz w:val="24"/>
                <w:szCs w:val="24"/>
              </w:rPr>
              <w:t xml:space="preserve">Cost to you </w:t>
            </w:r>
          </w:p>
        </w:tc>
        <w:tc>
          <w:tcPr>
            <w:tcW w:w="270" w:type="dxa"/>
            <w:tcBorders>
              <w:top w:val="nil"/>
              <w:left w:val="single" w:sz="4" w:space="0" w:color="auto"/>
              <w:bottom w:val="nil"/>
            </w:tcBorders>
            <w:shd w:val="clear" w:color="auto" w:fill="EDEDED" w:themeFill="accent3" w:themeFillTint="33"/>
          </w:tcPr>
          <w:p w14:paraId="4595514E" w14:textId="77777777" w:rsidR="00D90168" w:rsidRPr="00D64EC3" w:rsidRDefault="00D90168" w:rsidP="00D90168">
            <w:pPr>
              <w:spacing w:after="0"/>
              <w:jc w:val="center"/>
              <w:rPr>
                <w:rFonts w:cs="Calibri"/>
                <w:b/>
                <w:sz w:val="24"/>
                <w:szCs w:val="24"/>
              </w:rPr>
            </w:pPr>
          </w:p>
        </w:tc>
        <w:tc>
          <w:tcPr>
            <w:tcW w:w="1260" w:type="dxa"/>
            <w:tcBorders>
              <w:left w:val="single" w:sz="4" w:space="0" w:color="auto"/>
              <w:right w:val="single" w:sz="4" w:space="0" w:color="auto"/>
            </w:tcBorders>
            <w:shd w:val="clear" w:color="auto" w:fill="EDEDED" w:themeFill="accent3" w:themeFillTint="33"/>
            <w:vAlign w:val="center"/>
          </w:tcPr>
          <w:p w14:paraId="0C5D0677" w14:textId="77777777" w:rsidR="00D90168" w:rsidRPr="00D64EC3" w:rsidRDefault="00D90168" w:rsidP="00D90168">
            <w:pPr>
              <w:spacing w:after="0"/>
              <w:jc w:val="center"/>
              <w:rPr>
                <w:rFonts w:cs="Calibri"/>
                <w:b/>
                <w:sz w:val="24"/>
                <w:szCs w:val="24"/>
              </w:rPr>
            </w:pPr>
            <w:r w:rsidRPr="00D64EC3">
              <w:rPr>
                <w:rFonts w:cs="Calibri"/>
                <w:b/>
                <w:sz w:val="24"/>
                <w:szCs w:val="24"/>
              </w:rPr>
              <w:t>I would choose</w:t>
            </w:r>
          </w:p>
        </w:tc>
      </w:tr>
    </w:tbl>
    <w:p w14:paraId="58FE39E6" w14:textId="77777777" w:rsidR="00D90168" w:rsidRPr="00D64EC3" w:rsidRDefault="00D90168" w:rsidP="00D90168">
      <w:pPr>
        <w:spacing w:after="0"/>
        <w:rPr>
          <w:rFonts w:cs="Calibri"/>
          <w:sz w:val="24"/>
          <w:szCs w:val="24"/>
        </w:rPr>
      </w:pPr>
    </w:p>
    <w:tbl>
      <w:tblPr>
        <w:tblW w:w="10525"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5"/>
        <w:gridCol w:w="1170"/>
        <w:gridCol w:w="1350"/>
        <w:gridCol w:w="1440"/>
        <w:gridCol w:w="1440"/>
        <w:gridCol w:w="1440"/>
        <w:gridCol w:w="990"/>
        <w:gridCol w:w="270"/>
        <w:gridCol w:w="1260"/>
      </w:tblGrid>
      <w:tr w:rsidR="00D90168" w:rsidRPr="00D64EC3" w14:paraId="65871B5A" w14:textId="77777777" w:rsidTr="001918F3">
        <w:trPr>
          <w:trHeight w:hRule="exact" w:val="1477"/>
        </w:trPr>
        <w:tc>
          <w:tcPr>
            <w:tcW w:w="1165" w:type="dxa"/>
            <w:tcBorders>
              <w:left w:val="single" w:sz="4" w:space="0" w:color="auto"/>
            </w:tcBorders>
            <w:shd w:val="clear" w:color="auto" w:fill="auto"/>
            <w:vAlign w:val="center"/>
          </w:tcPr>
          <w:p w14:paraId="2C0020D8" w14:textId="77777777" w:rsidR="00D90168" w:rsidRPr="00D64EC3" w:rsidRDefault="00D90168" w:rsidP="00D90168">
            <w:pPr>
              <w:spacing w:after="0"/>
              <w:jc w:val="center"/>
              <w:rPr>
                <w:rFonts w:cs="Calibri"/>
                <w:b/>
                <w:sz w:val="24"/>
                <w:szCs w:val="24"/>
              </w:rPr>
            </w:pPr>
            <w:r w:rsidRPr="00D64EC3">
              <w:rPr>
                <w:rFonts w:cs="Calibri"/>
                <w:b/>
                <w:sz w:val="24"/>
                <w:szCs w:val="24"/>
              </w:rPr>
              <w:t>Option A: Project</w:t>
            </w:r>
          </w:p>
        </w:tc>
        <w:tc>
          <w:tcPr>
            <w:tcW w:w="1170" w:type="dxa"/>
            <w:tcBorders>
              <w:left w:val="single" w:sz="4" w:space="0" w:color="auto"/>
              <w:right w:val="single" w:sz="4" w:space="0" w:color="auto"/>
            </w:tcBorders>
          </w:tcPr>
          <w:p w14:paraId="1BF8D4B7" w14:textId="77777777" w:rsidR="00D90168" w:rsidRPr="00D64EC3" w:rsidRDefault="00D90168" w:rsidP="00D90168">
            <w:pPr>
              <w:spacing w:after="0"/>
              <w:jc w:val="center"/>
              <w:rPr>
                <w:rFonts w:cs="Calibri"/>
                <w:b/>
                <w:sz w:val="24"/>
                <w:szCs w:val="24"/>
              </w:rPr>
            </w:pPr>
            <w:r>
              <w:rPr>
                <w:rFonts w:cs="Calibri"/>
                <w:b/>
                <w:sz w:val="24"/>
                <w:szCs w:val="24"/>
              </w:rPr>
              <w:t>0</w:t>
            </w:r>
            <w:r w:rsidRPr="00D64EC3">
              <w:rPr>
                <w:rFonts w:cs="Calibri"/>
                <w:b/>
                <w:sz w:val="24"/>
                <w:szCs w:val="24"/>
              </w:rPr>
              <w:t xml:space="preserve"> acres</w:t>
            </w:r>
          </w:p>
          <w:p w14:paraId="34052694" w14:textId="77777777" w:rsidR="00D90168" w:rsidRPr="00D64EC3" w:rsidRDefault="00D90168" w:rsidP="00D90168">
            <w:pPr>
              <w:spacing w:after="0"/>
              <w:jc w:val="center"/>
              <w:rPr>
                <w:rFonts w:cs="Calibri"/>
                <w:b/>
                <w:sz w:val="24"/>
                <w:szCs w:val="24"/>
              </w:rPr>
            </w:pPr>
          </w:p>
          <w:p w14:paraId="44A5DB26" w14:textId="77777777" w:rsidR="00D90168" w:rsidRPr="00D64EC3" w:rsidRDefault="00D90168" w:rsidP="00D90168">
            <w:pPr>
              <w:spacing w:after="0"/>
              <w:jc w:val="center"/>
              <w:rPr>
                <w:rFonts w:cs="Calibri"/>
                <w:b/>
                <w:sz w:val="24"/>
                <w:szCs w:val="24"/>
              </w:rPr>
            </w:pPr>
          </w:p>
        </w:tc>
        <w:tc>
          <w:tcPr>
            <w:tcW w:w="1350" w:type="dxa"/>
            <w:tcBorders>
              <w:left w:val="single" w:sz="4" w:space="0" w:color="auto"/>
            </w:tcBorders>
          </w:tcPr>
          <w:p w14:paraId="29D52369" w14:textId="742BE543" w:rsidR="00D90168" w:rsidRPr="00D64EC3" w:rsidRDefault="00D90168" w:rsidP="00D90168">
            <w:pPr>
              <w:spacing w:after="0"/>
              <w:jc w:val="center"/>
              <w:rPr>
                <w:rFonts w:cs="Calibri"/>
                <w:b/>
                <w:sz w:val="24"/>
                <w:szCs w:val="24"/>
              </w:rPr>
            </w:pPr>
            <w:r>
              <w:rPr>
                <w:rFonts w:cs="Calibri"/>
                <w:b/>
                <w:sz w:val="24"/>
                <w:szCs w:val="24"/>
              </w:rPr>
              <w:t>12</w:t>
            </w:r>
            <w:r w:rsidRPr="00D64EC3">
              <w:rPr>
                <w:rFonts w:cs="Calibri"/>
                <w:b/>
                <w:sz w:val="24"/>
                <w:szCs w:val="24"/>
              </w:rPr>
              <w:t>0 acres</w:t>
            </w:r>
          </w:p>
          <w:p w14:paraId="70BC4E7B" w14:textId="06EE5387" w:rsidR="00D90168" w:rsidRPr="00D64EC3" w:rsidRDefault="00D90168" w:rsidP="00D90168">
            <w:pPr>
              <w:spacing w:after="0"/>
              <w:jc w:val="center"/>
              <w:rPr>
                <w:rFonts w:cs="Calibri"/>
                <w:sz w:val="24"/>
                <w:szCs w:val="24"/>
              </w:rPr>
            </w:pPr>
            <w:r>
              <w:rPr>
                <w:rFonts w:ascii="Calibri" w:hAnsi="Calibri" w:cs="Mangal"/>
                <w:b/>
                <w:noProof/>
              </w:rPr>
              <w:drawing>
                <wp:inline distT="0" distB="0" distL="0" distR="0" wp14:anchorId="33FBDF2F" wp14:editId="143E0C2E">
                  <wp:extent cx="198120" cy="19187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sidR="007F3420">
              <w:rPr>
                <w:rFonts w:ascii="Calibri" w:hAnsi="Calibri" w:cs="Mangal"/>
                <w:b/>
                <w:noProof/>
              </w:rPr>
              <w:drawing>
                <wp:inline distT="0" distB="0" distL="0" distR="0" wp14:anchorId="194A10A2" wp14:editId="496CE7B3">
                  <wp:extent cx="198120" cy="19187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sidR="007F3420">
              <w:rPr>
                <w:rFonts w:ascii="Calibri" w:hAnsi="Calibri" w:cs="Mangal"/>
                <w:b/>
                <w:noProof/>
              </w:rPr>
              <w:drawing>
                <wp:inline distT="0" distB="0" distL="0" distR="0" wp14:anchorId="000706E9" wp14:editId="28A0DA35">
                  <wp:extent cx="198120" cy="19187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tc>
        <w:tc>
          <w:tcPr>
            <w:tcW w:w="1440" w:type="dxa"/>
            <w:tcBorders>
              <w:left w:val="single" w:sz="4" w:space="0" w:color="auto"/>
            </w:tcBorders>
            <w:shd w:val="clear" w:color="auto" w:fill="auto"/>
          </w:tcPr>
          <w:p w14:paraId="031BAEA3" w14:textId="475B4332" w:rsidR="00D90168" w:rsidRPr="007E0951" w:rsidRDefault="007E0951" w:rsidP="00D90168">
            <w:pPr>
              <w:spacing w:after="0"/>
              <w:jc w:val="center"/>
              <w:rPr>
                <w:rFonts w:cs="Calibri"/>
                <w:b/>
                <w:sz w:val="24"/>
                <w:szCs w:val="24"/>
              </w:rPr>
            </w:pPr>
            <w:r>
              <w:rPr>
                <w:rFonts w:cs="Calibri"/>
                <w:b/>
                <w:sz w:val="24"/>
                <w:szCs w:val="24"/>
              </w:rPr>
              <w:t>0 meals</w:t>
            </w:r>
            <w:r w:rsidR="009A3BC2">
              <w:rPr>
                <w:rFonts w:cs="Calibri"/>
                <w:b/>
                <w:sz w:val="24"/>
                <w:szCs w:val="24"/>
              </w:rPr>
              <w:t xml:space="preserve"> each week</w:t>
            </w:r>
          </w:p>
          <w:p w14:paraId="580750B2" w14:textId="77777777" w:rsidR="00D90168" w:rsidRPr="007E0951" w:rsidRDefault="00D90168" w:rsidP="00D90168">
            <w:pPr>
              <w:spacing w:after="0"/>
              <w:jc w:val="center"/>
              <w:rPr>
                <w:rFonts w:cs="Calibri"/>
                <w:sz w:val="24"/>
                <w:szCs w:val="24"/>
              </w:rPr>
            </w:pPr>
          </w:p>
        </w:tc>
        <w:tc>
          <w:tcPr>
            <w:tcW w:w="1440" w:type="dxa"/>
            <w:tcBorders>
              <w:left w:val="single" w:sz="4" w:space="0" w:color="auto"/>
              <w:right w:val="single" w:sz="4" w:space="0" w:color="auto"/>
            </w:tcBorders>
          </w:tcPr>
          <w:p w14:paraId="2BAFA053" w14:textId="63E7D783" w:rsidR="00D90168" w:rsidRPr="007E0951" w:rsidRDefault="009A3BC2" w:rsidP="007F3420">
            <w:pPr>
              <w:spacing w:after="0"/>
              <w:jc w:val="center"/>
              <w:rPr>
                <w:rFonts w:cs="Mangal"/>
                <w:b/>
                <w:sz w:val="24"/>
                <w:szCs w:val="24"/>
                <w:lang w:eastAsia="zh-CN"/>
              </w:rPr>
            </w:pPr>
            <w:r>
              <w:rPr>
                <w:rFonts w:cs="Mangal"/>
                <w:b/>
                <w:sz w:val="24"/>
                <w:szCs w:val="24"/>
                <w:lang w:eastAsia="zh-CN"/>
              </w:rPr>
              <w:t>12</w:t>
            </w:r>
            <w:r w:rsidR="00D90168" w:rsidRPr="007E0951">
              <w:rPr>
                <w:rFonts w:cs="Mangal"/>
                <w:b/>
                <w:sz w:val="24"/>
                <w:szCs w:val="24"/>
                <w:lang w:eastAsia="zh-CN"/>
              </w:rPr>
              <w:t xml:space="preserve"> meals</w:t>
            </w:r>
            <w:r>
              <w:rPr>
                <w:rFonts w:cs="Mangal"/>
                <w:b/>
                <w:sz w:val="24"/>
                <w:szCs w:val="24"/>
                <w:lang w:eastAsia="zh-CN"/>
              </w:rPr>
              <w:t xml:space="preserve"> each week</w:t>
            </w:r>
            <w:r w:rsidR="007F3420" w:rsidRPr="007E0951">
              <w:rPr>
                <w:rFonts w:cs="Mangal"/>
                <w:b/>
                <w:noProof/>
                <w:sz w:val="24"/>
                <w:szCs w:val="24"/>
              </w:rPr>
              <w:drawing>
                <wp:inline distT="0" distB="0" distL="0" distR="0" wp14:anchorId="620B0A8D" wp14:editId="51F00E9D">
                  <wp:extent cx="190500" cy="1905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7F3420" w:rsidRPr="007E0951">
              <w:rPr>
                <w:rFonts w:cs="Mangal"/>
                <w:b/>
                <w:noProof/>
                <w:sz w:val="24"/>
                <w:szCs w:val="24"/>
              </w:rPr>
              <w:drawing>
                <wp:inline distT="0" distB="0" distL="0" distR="0" wp14:anchorId="79C7E211" wp14:editId="0438979F">
                  <wp:extent cx="190500" cy="1905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7F3420" w:rsidRPr="007E0951">
              <w:rPr>
                <w:rFonts w:cs="Mangal"/>
                <w:b/>
                <w:noProof/>
                <w:sz w:val="24"/>
                <w:szCs w:val="24"/>
              </w:rPr>
              <w:drawing>
                <wp:inline distT="0" distB="0" distL="0" distR="0" wp14:anchorId="081AF7CA" wp14:editId="0DA0A3C1">
                  <wp:extent cx="190500" cy="1905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1918F3">
              <w:rPr>
                <w:rFonts w:cs="Mangal"/>
                <w:b/>
                <w:sz w:val="24"/>
                <w:szCs w:val="24"/>
                <w:lang w:eastAsia="zh-CN"/>
              </w:rPr>
              <w:t xml:space="preserve"> </w:t>
            </w:r>
            <w:r w:rsidR="007F3420" w:rsidRPr="007E0951">
              <w:rPr>
                <w:rFonts w:cs="Mangal"/>
                <w:b/>
                <w:noProof/>
                <w:sz w:val="24"/>
                <w:szCs w:val="24"/>
              </w:rPr>
              <w:drawing>
                <wp:inline distT="0" distB="0" distL="0" distR="0" wp14:anchorId="43198521" wp14:editId="451510FD">
                  <wp:extent cx="190500" cy="1905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7F3420" w:rsidRPr="007E0951">
              <w:rPr>
                <w:rFonts w:cs="Mangal"/>
                <w:b/>
                <w:noProof/>
                <w:sz w:val="24"/>
                <w:szCs w:val="24"/>
              </w:rPr>
              <w:drawing>
                <wp:inline distT="0" distB="0" distL="0" distR="0" wp14:anchorId="5902F1B2" wp14:editId="60FF1513">
                  <wp:extent cx="190500" cy="1905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7F3420" w:rsidRPr="007E0951">
              <w:rPr>
                <w:rFonts w:cs="Mangal"/>
                <w:b/>
                <w:noProof/>
                <w:sz w:val="24"/>
                <w:szCs w:val="24"/>
              </w:rPr>
              <w:drawing>
                <wp:inline distT="0" distB="0" distL="0" distR="0" wp14:anchorId="1406718D" wp14:editId="563EE572">
                  <wp:extent cx="190500" cy="1905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440" w:type="dxa"/>
            <w:tcBorders>
              <w:left w:val="single" w:sz="4" w:space="0" w:color="auto"/>
            </w:tcBorders>
            <w:shd w:val="clear" w:color="auto" w:fill="auto"/>
          </w:tcPr>
          <w:p w14:paraId="0BA64A9A" w14:textId="3E5099CC" w:rsidR="00D90168" w:rsidRPr="00D64EC3" w:rsidRDefault="00D90168" w:rsidP="00D90168">
            <w:pPr>
              <w:spacing w:after="0"/>
              <w:jc w:val="center"/>
              <w:rPr>
                <w:rFonts w:cs="Mangal"/>
                <w:b/>
                <w:sz w:val="24"/>
                <w:szCs w:val="24"/>
                <w:lang w:eastAsia="zh-CN"/>
              </w:rPr>
            </w:pPr>
            <w:r w:rsidRPr="00D64EC3">
              <w:rPr>
                <w:rFonts w:cs="Mangal"/>
                <w:b/>
                <w:sz w:val="24"/>
                <w:szCs w:val="24"/>
                <w:lang w:eastAsia="zh-CN"/>
              </w:rPr>
              <w:t>40 miles</w:t>
            </w:r>
          </w:p>
          <w:p w14:paraId="05889D23" w14:textId="3528F64F" w:rsidR="00D90168" w:rsidRPr="00D64EC3" w:rsidRDefault="007F3420" w:rsidP="00D90168">
            <w:pPr>
              <w:spacing w:after="0"/>
              <w:jc w:val="center"/>
              <w:rPr>
                <w:rFonts w:cs="Mangal"/>
                <w:sz w:val="24"/>
                <w:szCs w:val="24"/>
                <w:lang w:eastAsia="zh-CN"/>
              </w:rPr>
            </w:pPr>
            <w:r w:rsidRPr="00D64EC3">
              <w:rPr>
                <w:rFonts w:ascii="Calibri" w:eastAsia="Times New Roman" w:hAnsi="Calibri" w:cs="Mangal"/>
                <w:b/>
                <w:noProof/>
                <w:color w:val="000000"/>
                <w:sz w:val="24"/>
                <w:szCs w:val="24"/>
              </w:rPr>
              <w:drawing>
                <wp:anchor distT="0" distB="0" distL="114300" distR="114300" simplePos="0" relativeHeight="251778048" behindDoc="0" locked="0" layoutInCell="1" allowOverlap="1" wp14:anchorId="03F8FCBA" wp14:editId="0D9133EB">
                  <wp:simplePos x="0" y="0"/>
                  <wp:positionH relativeFrom="column">
                    <wp:posOffset>45720</wp:posOffset>
                  </wp:positionH>
                  <wp:positionV relativeFrom="paragraph">
                    <wp:posOffset>20955</wp:posOffset>
                  </wp:positionV>
                  <wp:extent cx="752475" cy="437916"/>
                  <wp:effectExtent l="0" t="0" r="0" b="63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3791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dxa"/>
            <w:tcBorders>
              <w:left w:val="single" w:sz="4" w:space="0" w:color="auto"/>
            </w:tcBorders>
            <w:shd w:val="clear" w:color="auto" w:fill="auto"/>
            <w:vAlign w:val="center"/>
          </w:tcPr>
          <w:p w14:paraId="6500FB1D" w14:textId="77777777" w:rsidR="00D90168" w:rsidRPr="00D64EC3" w:rsidRDefault="00D90168" w:rsidP="00D90168">
            <w:pPr>
              <w:spacing w:after="60" w:line="240" w:lineRule="auto"/>
              <w:jc w:val="center"/>
              <w:rPr>
                <w:rFonts w:cs="Calibri"/>
                <w:b/>
                <w:bCs/>
                <w:sz w:val="24"/>
                <w:szCs w:val="24"/>
              </w:rPr>
            </w:pPr>
            <w:r w:rsidRPr="00D64EC3">
              <w:rPr>
                <w:rFonts w:cs="Calibri"/>
                <w:b/>
                <w:bCs/>
                <w:sz w:val="24"/>
                <w:szCs w:val="24"/>
              </w:rPr>
              <w:t>$50</w:t>
            </w:r>
          </w:p>
        </w:tc>
        <w:tc>
          <w:tcPr>
            <w:tcW w:w="270" w:type="dxa"/>
            <w:tcBorders>
              <w:top w:val="nil"/>
              <w:left w:val="single" w:sz="4" w:space="0" w:color="auto"/>
              <w:bottom w:val="nil"/>
            </w:tcBorders>
          </w:tcPr>
          <w:p w14:paraId="71AE7899" w14:textId="77777777" w:rsidR="00D90168" w:rsidRPr="00D64EC3" w:rsidRDefault="00D90168" w:rsidP="00D90168">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4D558975" w14:textId="77777777" w:rsidR="00D90168" w:rsidRPr="00D64EC3" w:rsidRDefault="00D90168" w:rsidP="00D90168">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A</w:t>
            </w:r>
          </w:p>
        </w:tc>
      </w:tr>
      <w:tr w:rsidR="00B11247" w:rsidRPr="00D64EC3" w14:paraId="6CC802FC" w14:textId="77777777" w:rsidTr="004C074B">
        <w:trPr>
          <w:trHeight w:hRule="exact" w:val="1540"/>
        </w:trPr>
        <w:tc>
          <w:tcPr>
            <w:tcW w:w="1165" w:type="dxa"/>
            <w:tcBorders>
              <w:left w:val="single" w:sz="4" w:space="0" w:color="auto"/>
            </w:tcBorders>
            <w:shd w:val="clear" w:color="auto" w:fill="auto"/>
            <w:vAlign w:val="center"/>
          </w:tcPr>
          <w:p w14:paraId="0B314156" w14:textId="77777777" w:rsidR="00B11247" w:rsidRPr="00D64EC3" w:rsidRDefault="00B11247" w:rsidP="00D90168">
            <w:pPr>
              <w:spacing w:after="0"/>
              <w:jc w:val="center"/>
              <w:rPr>
                <w:rFonts w:cs="Calibri"/>
                <w:b/>
                <w:sz w:val="24"/>
                <w:szCs w:val="24"/>
              </w:rPr>
            </w:pPr>
            <w:r w:rsidRPr="00D64EC3">
              <w:rPr>
                <w:rFonts w:cs="Calibri"/>
                <w:b/>
                <w:sz w:val="24"/>
                <w:szCs w:val="24"/>
              </w:rPr>
              <w:t>Option B: No Project</w:t>
            </w:r>
          </w:p>
        </w:tc>
        <w:tc>
          <w:tcPr>
            <w:tcW w:w="6840" w:type="dxa"/>
            <w:gridSpan w:val="5"/>
            <w:tcBorders>
              <w:left w:val="single" w:sz="4" w:space="0" w:color="auto"/>
            </w:tcBorders>
          </w:tcPr>
          <w:p w14:paraId="66639FE0" w14:textId="77777777" w:rsidR="00B11247" w:rsidRDefault="00B11247" w:rsidP="00D90168">
            <w:pPr>
              <w:spacing w:after="0"/>
              <w:jc w:val="center"/>
              <w:rPr>
                <w:rFonts w:cs="Mangal"/>
                <w:sz w:val="24"/>
                <w:szCs w:val="24"/>
                <w:lang w:eastAsia="zh-CN"/>
              </w:rPr>
            </w:pPr>
          </w:p>
          <w:p w14:paraId="16F93A81" w14:textId="77777777" w:rsidR="00B11247" w:rsidRPr="00D64EC3" w:rsidRDefault="00B11247" w:rsidP="00D90168">
            <w:pPr>
              <w:spacing w:after="0"/>
              <w:jc w:val="center"/>
              <w:rPr>
                <w:rFonts w:cs="Mangal"/>
                <w:sz w:val="24"/>
                <w:szCs w:val="24"/>
                <w:lang w:eastAsia="zh-CN"/>
              </w:rPr>
            </w:pPr>
            <w:r w:rsidRPr="00D64EC3">
              <w:rPr>
                <w:rFonts w:cs="Mangal"/>
                <w:sz w:val="24"/>
                <w:szCs w:val="24"/>
                <w:lang w:eastAsia="zh-CN"/>
              </w:rPr>
              <w:t>There is no new protected area</w:t>
            </w:r>
          </w:p>
        </w:tc>
        <w:tc>
          <w:tcPr>
            <w:tcW w:w="990" w:type="dxa"/>
            <w:tcBorders>
              <w:left w:val="single" w:sz="4" w:space="0" w:color="auto"/>
            </w:tcBorders>
            <w:shd w:val="clear" w:color="auto" w:fill="auto"/>
            <w:vAlign w:val="center"/>
          </w:tcPr>
          <w:p w14:paraId="72463071" w14:textId="77777777" w:rsidR="00B11247" w:rsidRPr="00D64EC3" w:rsidRDefault="00B11247" w:rsidP="00D90168">
            <w:pPr>
              <w:spacing w:after="60" w:line="240" w:lineRule="auto"/>
              <w:jc w:val="center"/>
              <w:rPr>
                <w:rFonts w:cs="Calibri"/>
                <w:b/>
                <w:bCs/>
                <w:sz w:val="24"/>
                <w:szCs w:val="24"/>
              </w:rPr>
            </w:pPr>
            <w:r w:rsidRPr="00D64EC3">
              <w:rPr>
                <w:rFonts w:cs="Calibri"/>
                <w:b/>
                <w:bCs/>
                <w:sz w:val="24"/>
                <w:szCs w:val="24"/>
              </w:rPr>
              <w:t>$0</w:t>
            </w:r>
          </w:p>
        </w:tc>
        <w:tc>
          <w:tcPr>
            <w:tcW w:w="270" w:type="dxa"/>
            <w:tcBorders>
              <w:top w:val="nil"/>
              <w:left w:val="single" w:sz="4" w:space="0" w:color="auto"/>
              <w:bottom w:val="nil"/>
            </w:tcBorders>
          </w:tcPr>
          <w:p w14:paraId="09BD4721" w14:textId="77777777" w:rsidR="00B11247" w:rsidRPr="00D64EC3" w:rsidRDefault="00B11247" w:rsidP="00D90168">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3D5E7C01" w14:textId="77777777" w:rsidR="00B11247" w:rsidRPr="00D64EC3" w:rsidRDefault="00B11247" w:rsidP="00D90168">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B</w:t>
            </w:r>
          </w:p>
        </w:tc>
      </w:tr>
    </w:tbl>
    <w:p w14:paraId="5C1BECF8" w14:textId="0F70D90A" w:rsidR="00B81ED8" w:rsidRDefault="00B81ED8" w:rsidP="00B81ED8">
      <w:pPr>
        <w:rPr>
          <w:rFonts w:ascii="Calibri" w:eastAsia="Calibri" w:hAnsi="Calibri" w:cs="Calibri"/>
          <w:b/>
          <w:sz w:val="28"/>
          <w:szCs w:val="28"/>
        </w:rPr>
      </w:pPr>
      <w:r>
        <w:rPr>
          <w:rFonts w:ascii="Calibri" w:eastAsia="Calibri" w:hAnsi="Calibri" w:cs="Calibri"/>
          <w:b/>
          <w:sz w:val="28"/>
          <w:szCs w:val="28"/>
        </w:rPr>
        <w:t xml:space="preserve">Certainty </w:t>
      </w:r>
      <w:commentRangeStart w:id="10"/>
      <w:commentRangeStart w:id="11"/>
      <w:commentRangeStart w:id="12"/>
      <w:r>
        <w:rPr>
          <w:rFonts w:ascii="Calibri" w:eastAsia="Calibri" w:hAnsi="Calibri" w:cs="Calibri"/>
          <w:b/>
          <w:sz w:val="28"/>
          <w:szCs w:val="28"/>
        </w:rPr>
        <w:t>Question</w:t>
      </w:r>
      <w:commentRangeEnd w:id="10"/>
      <w:r w:rsidR="009A3BC2">
        <w:rPr>
          <w:rStyle w:val="CommentReference"/>
        </w:rPr>
        <w:commentReference w:id="10"/>
      </w:r>
      <w:commentRangeEnd w:id="11"/>
      <w:r w:rsidR="00EB085F">
        <w:rPr>
          <w:rStyle w:val="CommentReference"/>
        </w:rPr>
        <w:commentReference w:id="11"/>
      </w:r>
      <w:commentRangeEnd w:id="12"/>
      <w:r w:rsidR="003E02E5">
        <w:rPr>
          <w:rStyle w:val="CommentReference"/>
        </w:rPr>
        <w:commentReference w:id="12"/>
      </w:r>
    </w:p>
    <w:p w14:paraId="365EBA64" w14:textId="4DC8FFA8" w:rsidR="00B81ED8" w:rsidRDefault="00B81ED8" w:rsidP="00B81ED8">
      <w:pPr>
        <w:rPr>
          <w:rFonts w:ascii="Calibri" w:eastAsia="Calibri" w:hAnsi="Calibri" w:cs="Calibri"/>
          <w:bCs/>
          <w:sz w:val="28"/>
          <w:szCs w:val="28"/>
        </w:rPr>
      </w:pPr>
      <w:r>
        <w:rPr>
          <w:rFonts w:ascii="Calibri" w:eastAsia="Calibri" w:hAnsi="Calibri" w:cs="Calibri"/>
          <w:bCs/>
          <w:sz w:val="28"/>
          <w:szCs w:val="28"/>
        </w:rPr>
        <w:t>On a scale of 0-10, how certain are you that you would pick the option you just chose</w:t>
      </w:r>
      <w:r w:rsidR="00EB085F">
        <w:rPr>
          <w:rFonts w:ascii="Calibri" w:eastAsia="Calibri" w:hAnsi="Calibri" w:cs="Calibri"/>
          <w:bCs/>
          <w:sz w:val="28"/>
          <w:szCs w:val="28"/>
        </w:rPr>
        <w:t xml:space="preserve"> if this was a real vote</w:t>
      </w:r>
      <w:r>
        <w:rPr>
          <w:rFonts w:ascii="Calibri" w:eastAsia="Calibri" w:hAnsi="Calibri" w:cs="Calibri"/>
          <w:bCs/>
          <w:sz w:val="28"/>
          <w:szCs w:val="28"/>
        </w:rPr>
        <w:t xml:space="preserve">? </w:t>
      </w:r>
    </w:p>
    <w:p w14:paraId="3AE8222C" w14:textId="138DD2AF" w:rsidR="00B81ED8" w:rsidRDefault="00CE629A" w:rsidP="00CE629A">
      <w:pPr>
        <w:pStyle w:val="ListParagraph"/>
        <w:rPr>
          <w:rFonts w:ascii="Calibri" w:eastAsia="Calibri" w:hAnsi="Calibri" w:cs="Calibri"/>
          <w:bCs/>
          <w:sz w:val="28"/>
          <w:szCs w:val="28"/>
        </w:rPr>
      </w:pPr>
      <w:r>
        <w:rPr>
          <w:rFonts w:ascii="Calibri" w:eastAsia="Calibri" w:hAnsi="Calibri" w:cs="Calibri"/>
          <w:bCs/>
          <w:sz w:val="28"/>
          <w:szCs w:val="28"/>
        </w:rPr>
        <w:sym w:font="Wingdings" w:char="F0A8"/>
      </w:r>
      <w:r>
        <w:rPr>
          <w:rFonts w:ascii="Calibri" w:eastAsia="Calibri" w:hAnsi="Calibri" w:cs="Calibri"/>
          <w:bCs/>
          <w:sz w:val="28"/>
          <w:szCs w:val="28"/>
        </w:rPr>
        <w:t xml:space="preserve">   </w:t>
      </w:r>
      <w:r w:rsidR="00B81ED8" w:rsidRPr="00CE629A">
        <w:rPr>
          <w:rFonts w:ascii="Calibri" w:eastAsia="Calibri" w:hAnsi="Calibri" w:cs="Calibri"/>
          <w:bCs/>
          <w:sz w:val="28"/>
          <w:szCs w:val="28"/>
        </w:rPr>
        <w:t>0 – Not at all</w:t>
      </w:r>
      <w:r w:rsidRPr="00CE629A">
        <w:rPr>
          <w:rFonts w:ascii="Calibri" w:eastAsia="Calibri" w:hAnsi="Calibri" w:cs="Calibri"/>
          <w:bCs/>
          <w:sz w:val="28"/>
          <w:szCs w:val="28"/>
        </w:rPr>
        <w:t xml:space="preserve">   </w:t>
      </w:r>
      <w:r>
        <w:rPr>
          <w:rFonts w:ascii="Calibri" w:eastAsia="Calibri" w:hAnsi="Calibri" w:cs="Calibri"/>
          <w:bCs/>
          <w:sz w:val="28"/>
          <w:szCs w:val="28"/>
        </w:rPr>
        <w:tab/>
      </w:r>
      <w:r>
        <w:rPr>
          <w:rFonts w:ascii="Calibri" w:eastAsia="Calibri" w:hAnsi="Calibri" w:cs="Calibri"/>
          <w:bCs/>
          <w:sz w:val="28"/>
          <w:szCs w:val="28"/>
        </w:rPr>
        <w:tab/>
      </w:r>
      <w:r>
        <w:rPr>
          <w:rFonts w:ascii="Calibri" w:eastAsia="Calibri" w:hAnsi="Calibri" w:cs="Calibri"/>
          <w:bCs/>
          <w:sz w:val="28"/>
          <w:szCs w:val="28"/>
        </w:rPr>
        <w:tab/>
        <w:t>---</w:t>
      </w:r>
      <w:r>
        <w:rPr>
          <w:rFonts w:ascii="Calibri" w:eastAsia="Calibri" w:hAnsi="Calibri" w:cs="Calibri"/>
          <w:bCs/>
          <w:sz w:val="28"/>
          <w:szCs w:val="28"/>
        </w:rPr>
        <w:tab/>
      </w:r>
      <w:r>
        <w:rPr>
          <w:rFonts w:ascii="Calibri" w:eastAsia="Calibri" w:hAnsi="Calibri" w:cs="Calibri"/>
          <w:bCs/>
          <w:sz w:val="28"/>
          <w:szCs w:val="28"/>
        </w:rPr>
        <w:tab/>
      </w:r>
      <w:r>
        <w:rPr>
          <w:rFonts w:ascii="Calibri" w:eastAsia="Calibri" w:hAnsi="Calibri" w:cs="Calibri"/>
          <w:bCs/>
          <w:sz w:val="28"/>
          <w:szCs w:val="28"/>
        </w:rPr>
        <w:tab/>
      </w:r>
      <w:r>
        <w:rPr>
          <w:rFonts w:ascii="Calibri" w:eastAsia="Calibri" w:hAnsi="Calibri" w:cs="Calibri"/>
          <w:bCs/>
          <w:sz w:val="28"/>
          <w:szCs w:val="28"/>
        </w:rPr>
        <w:sym w:font="Wingdings" w:char="F0A8"/>
      </w:r>
      <w:r>
        <w:rPr>
          <w:rFonts w:ascii="Calibri" w:eastAsia="Calibri" w:hAnsi="Calibri" w:cs="Calibri"/>
          <w:bCs/>
          <w:sz w:val="28"/>
          <w:szCs w:val="28"/>
        </w:rPr>
        <w:t xml:space="preserve">  </w:t>
      </w:r>
      <w:r w:rsidR="00B81ED8" w:rsidRPr="00CE629A">
        <w:rPr>
          <w:rFonts w:ascii="Calibri" w:eastAsia="Calibri" w:hAnsi="Calibri" w:cs="Calibri"/>
          <w:bCs/>
          <w:sz w:val="28"/>
          <w:szCs w:val="28"/>
        </w:rPr>
        <w:t>10 – Completely</w:t>
      </w:r>
    </w:p>
    <w:p w14:paraId="5596694F" w14:textId="56864EEB" w:rsidR="00CE629A" w:rsidRDefault="00CE629A">
      <w:pPr>
        <w:rPr>
          <w:rFonts w:ascii="Calibri" w:eastAsia="Calibri" w:hAnsi="Calibri" w:cs="Calibri"/>
          <w:bCs/>
          <w:sz w:val="28"/>
          <w:szCs w:val="28"/>
        </w:rPr>
      </w:pPr>
      <w:r>
        <w:rPr>
          <w:rFonts w:ascii="Calibri" w:eastAsia="Calibri" w:hAnsi="Calibri" w:cs="Calibri"/>
          <w:bCs/>
          <w:sz w:val="28"/>
          <w:szCs w:val="28"/>
        </w:rPr>
        <w:br w:type="page"/>
      </w:r>
    </w:p>
    <w:p w14:paraId="798E779E" w14:textId="77777777" w:rsidR="00CE629A" w:rsidRPr="00CE629A" w:rsidRDefault="00CE629A" w:rsidP="00CE629A">
      <w:pPr>
        <w:pStyle w:val="ListParagraph"/>
        <w:rPr>
          <w:rFonts w:ascii="Calibri" w:eastAsia="Calibri" w:hAnsi="Calibri" w:cs="Calibri"/>
          <w:bCs/>
          <w:sz w:val="28"/>
          <w:szCs w:val="28"/>
        </w:rPr>
      </w:pPr>
    </w:p>
    <w:p w14:paraId="3131A0CD" w14:textId="16A54109" w:rsidR="00C42D9F" w:rsidRPr="00B8156E" w:rsidRDefault="00C42D9F" w:rsidP="00C42D9F">
      <w:pPr>
        <w:pBdr>
          <w:bottom w:val="single" w:sz="4" w:space="1" w:color="auto"/>
        </w:pBdr>
        <w:shd w:val="clear" w:color="auto" w:fill="EDEDED" w:themeFill="accent3" w:themeFillTint="33"/>
        <w:spacing w:after="0"/>
        <w:jc w:val="center"/>
        <w:rPr>
          <w:rFonts w:cs="Mangal"/>
          <w:b/>
          <w:sz w:val="34"/>
          <w:szCs w:val="34"/>
        </w:rPr>
      </w:pPr>
      <w:r>
        <w:rPr>
          <w:rFonts w:cs="Mangal"/>
          <w:b/>
          <w:sz w:val="34"/>
          <w:szCs w:val="34"/>
        </w:rPr>
        <w:t>Choice Question 2</w:t>
      </w:r>
    </w:p>
    <w:p w14:paraId="57F2B36F" w14:textId="77777777" w:rsidR="00C42D9F" w:rsidRDefault="00C42D9F" w:rsidP="00C42D9F">
      <w:pPr>
        <w:spacing w:after="0"/>
        <w:rPr>
          <w:sz w:val="24"/>
          <w:szCs w:val="24"/>
        </w:rPr>
      </w:pPr>
      <w:r w:rsidRPr="005E3D5A">
        <w:rPr>
          <w:sz w:val="24"/>
          <w:szCs w:val="24"/>
        </w:rPr>
        <w:t xml:space="preserve">Suppose </w:t>
      </w:r>
      <w:r>
        <w:rPr>
          <w:sz w:val="24"/>
          <w:szCs w:val="24"/>
        </w:rPr>
        <w:t xml:space="preserve">Option </w:t>
      </w:r>
      <w:r w:rsidRPr="005E3D5A">
        <w:rPr>
          <w:sz w:val="24"/>
          <w:szCs w:val="24"/>
        </w:rPr>
        <w:t xml:space="preserve">A </w:t>
      </w:r>
      <w:r>
        <w:rPr>
          <w:sz w:val="24"/>
          <w:szCs w:val="24"/>
        </w:rPr>
        <w:t>is</w:t>
      </w:r>
      <w:r w:rsidRPr="005E3D5A">
        <w:rPr>
          <w:sz w:val="24"/>
          <w:szCs w:val="24"/>
        </w:rPr>
        <w:t xml:space="preserve"> the </w:t>
      </w:r>
      <w:r w:rsidRPr="005E3D5A">
        <w:rPr>
          <w:b/>
          <w:sz w:val="24"/>
          <w:szCs w:val="24"/>
        </w:rPr>
        <w:t>only</w:t>
      </w:r>
      <w:r w:rsidRPr="005E3D5A">
        <w:rPr>
          <w:sz w:val="24"/>
          <w:szCs w:val="24"/>
        </w:rPr>
        <w:t xml:space="preserve"> </w:t>
      </w:r>
      <w:r>
        <w:rPr>
          <w:sz w:val="24"/>
          <w:szCs w:val="24"/>
        </w:rPr>
        <w:t>conservation project you could choose. Would you choose it over the current situation</w:t>
      </w:r>
      <w:r w:rsidRPr="005E3D5A">
        <w:rPr>
          <w:sz w:val="24"/>
          <w:szCs w:val="24"/>
        </w:rPr>
        <w:t xml:space="preserve">? Please read </w:t>
      </w:r>
      <w:r w:rsidRPr="0041128A">
        <w:rPr>
          <w:b/>
          <w:sz w:val="24"/>
          <w:szCs w:val="24"/>
        </w:rPr>
        <w:t>all</w:t>
      </w:r>
      <w:r>
        <w:rPr>
          <w:sz w:val="24"/>
          <w:szCs w:val="24"/>
        </w:rPr>
        <w:t xml:space="preserve"> </w:t>
      </w:r>
      <w:r w:rsidRPr="005E3D5A">
        <w:rPr>
          <w:sz w:val="24"/>
          <w:szCs w:val="24"/>
        </w:rPr>
        <w:t xml:space="preserve">the features of </w:t>
      </w:r>
      <w:r w:rsidRPr="00D67B98">
        <w:rPr>
          <w:sz w:val="24"/>
          <w:szCs w:val="24"/>
        </w:rPr>
        <w:t>the</w:t>
      </w:r>
      <w:r w:rsidRPr="005E3D5A">
        <w:rPr>
          <w:sz w:val="24"/>
          <w:szCs w:val="24"/>
        </w:rPr>
        <w:t xml:space="preserve"> option and then </w:t>
      </w:r>
      <w:r w:rsidRPr="005E3D5A">
        <w:rPr>
          <w:b/>
          <w:sz w:val="24"/>
          <w:szCs w:val="24"/>
        </w:rPr>
        <w:t xml:space="preserve">check the box that represents </w:t>
      </w:r>
      <w:r>
        <w:rPr>
          <w:b/>
          <w:sz w:val="24"/>
          <w:szCs w:val="24"/>
        </w:rPr>
        <w:t>your choice</w:t>
      </w:r>
      <w:r w:rsidRPr="005E3D5A">
        <w:rPr>
          <w:sz w:val="24"/>
          <w:szCs w:val="24"/>
        </w:rPr>
        <w:t>. If you do not like option A</w:t>
      </w:r>
      <w:r>
        <w:rPr>
          <w:sz w:val="24"/>
          <w:szCs w:val="24"/>
        </w:rPr>
        <w:t>,</w:t>
      </w:r>
      <w:r w:rsidRPr="005E3D5A">
        <w:rPr>
          <w:sz w:val="24"/>
          <w:szCs w:val="24"/>
        </w:rPr>
        <w:t xml:space="preserve"> please choose the box marked </w:t>
      </w:r>
      <w:r>
        <w:rPr>
          <w:sz w:val="24"/>
          <w:szCs w:val="24"/>
        </w:rPr>
        <w:t>“No project” which is Option B.</w:t>
      </w:r>
    </w:p>
    <w:p w14:paraId="14DA96CC" w14:textId="77777777" w:rsidR="00C42D9F" w:rsidRPr="00B8156E" w:rsidRDefault="00C42D9F" w:rsidP="00C42D9F">
      <w:pPr>
        <w:spacing w:after="0"/>
        <w:rPr>
          <w:sz w:val="18"/>
          <w:szCs w:val="24"/>
        </w:rPr>
      </w:pPr>
    </w:p>
    <w:tbl>
      <w:tblPr>
        <w:tblW w:w="10525"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165"/>
        <w:gridCol w:w="1170"/>
        <w:gridCol w:w="1350"/>
        <w:gridCol w:w="1440"/>
        <w:gridCol w:w="1350"/>
        <w:gridCol w:w="1530"/>
        <w:gridCol w:w="990"/>
        <w:gridCol w:w="270"/>
        <w:gridCol w:w="1260"/>
      </w:tblGrid>
      <w:tr w:rsidR="00C42D9F" w:rsidRPr="00D64EC3" w14:paraId="7C5879F0" w14:textId="77777777" w:rsidTr="00C42D9F">
        <w:tc>
          <w:tcPr>
            <w:tcW w:w="1165" w:type="dxa"/>
            <w:tcBorders>
              <w:left w:val="single" w:sz="4" w:space="0" w:color="auto"/>
            </w:tcBorders>
            <w:shd w:val="clear" w:color="auto" w:fill="EDEDED" w:themeFill="accent3" w:themeFillTint="33"/>
            <w:vAlign w:val="center"/>
          </w:tcPr>
          <w:p w14:paraId="20D7D20C" w14:textId="77777777" w:rsidR="00C42D9F" w:rsidRPr="00D64EC3" w:rsidRDefault="00C42D9F" w:rsidP="00C42D9F">
            <w:pPr>
              <w:spacing w:after="0"/>
              <w:jc w:val="center"/>
              <w:rPr>
                <w:rFonts w:cs="Calibri"/>
                <w:b/>
                <w:sz w:val="24"/>
                <w:szCs w:val="24"/>
              </w:rPr>
            </w:pPr>
          </w:p>
        </w:tc>
        <w:tc>
          <w:tcPr>
            <w:tcW w:w="1170" w:type="dxa"/>
            <w:tcBorders>
              <w:left w:val="single" w:sz="4" w:space="0" w:color="auto"/>
              <w:right w:val="single" w:sz="4" w:space="0" w:color="auto"/>
            </w:tcBorders>
            <w:shd w:val="clear" w:color="auto" w:fill="EDEDED" w:themeFill="accent3" w:themeFillTint="33"/>
          </w:tcPr>
          <w:p w14:paraId="12A1EA35" w14:textId="77777777" w:rsidR="00C42D9F" w:rsidRDefault="00C42D9F" w:rsidP="00C42D9F">
            <w:pPr>
              <w:spacing w:after="0"/>
              <w:jc w:val="center"/>
              <w:rPr>
                <w:rFonts w:cs="Calibri"/>
                <w:b/>
                <w:sz w:val="24"/>
                <w:szCs w:val="24"/>
              </w:rPr>
            </w:pPr>
            <w:r w:rsidRPr="00D64EC3">
              <w:rPr>
                <w:rFonts w:cs="Calibri"/>
                <w:b/>
                <w:sz w:val="24"/>
                <w:szCs w:val="24"/>
              </w:rPr>
              <w:t>Acres of nature</w:t>
            </w:r>
          </w:p>
          <w:p w14:paraId="68A2B08B" w14:textId="77777777" w:rsidR="00C42D9F" w:rsidRPr="00D64EC3" w:rsidRDefault="00C42D9F" w:rsidP="00C42D9F">
            <w:pPr>
              <w:spacing w:after="0"/>
              <w:jc w:val="center"/>
              <w:rPr>
                <w:rFonts w:cs="Calibri"/>
                <w:b/>
                <w:sz w:val="24"/>
                <w:szCs w:val="24"/>
              </w:rPr>
            </w:pPr>
            <w:r w:rsidRPr="00D64EC3">
              <w:rPr>
                <w:rFonts w:cs="Calibri"/>
                <w:b/>
                <w:noProof/>
                <w:sz w:val="24"/>
                <w:szCs w:val="24"/>
              </w:rPr>
              <w:drawing>
                <wp:inline distT="0" distB="0" distL="0" distR="0" wp14:anchorId="5F324708" wp14:editId="26DBEFF3">
                  <wp:extent cx="464442" cy="304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512" cy="312721"/>
                          </a:xfrm>
                          <a:prstGeom prst="rect">
                            <a:avLst/>
                          </a:prstGeom>
                          <a:noFill/>
                        </pic:spPr>
                      </pic:pic>
                    </a:graphicData>
                  </a:graphic>
                </wp:inline>
              </w:drawing>
            </w:r>
          </w:p>
        </w:tc>
        <w:tc>
          <w:tcPr>
            <w:tcW w:w="1350" w:type="dxa"/>
            <w:tcBorders>
              <w:left w:val="single" w:sz="4" w:space="0" w:color="auto"/>
            </w:tcBorders>
            <w:shd w:val="clear" w:color="auto" w:fill="EDEDED" w:themeFill="accent3" w:themeFillTint="33"/>
          </w:tcPr>
          <w:p w14:paraId="445BB4AA" w14:textId="77777777" w:rsidR="00C42D9F" w:rsidRDefault="00C42D9F" w:rsidP="00C42D9F">
            <w:pPr>
              <w:spacing w:after="0"/>
              <w:jc w:val="center"/>
              <w:rPr>
                <w:rFonts w:cs="Calibri"/>
                <w:b/>
                <w:sz w:val="24"/>
                <w:szCs w:val="24"/>
              </w:rPr>
            </w:pPr>
            <w:r w:rsidRPr="00D64EC3">
              <w:rPr>
                <w:noProof/>
                <w:sz w:val="24"/>
                <w:szCs w:val="24"/>
              </w:rPr>
              <w:drawing>
                <wp:anchor distT="0" distB="0" distL="114300" distR="114300" simplePos="0" relativeHeight="251794432" behindDoc="0" locked="0" layoutInCell="1" allowOverlap="1" wp14:anchorId="5E910249" wp14:editId="7C118F85">
                  <wp:simplePos x="0" y="0"/>
                  <wp:positionH relativeFrom="column">
                    <wp:posOffset>172085</wp:posOffset>
                  </wp:positionH>
                  <wp:positionV relativeFrom="paragraph">
                    <wp:posOffset>394970</wp:posOffset>
                  </wp:positionV>
                  <wp:extent cx="368935" cy="295275"/>
                  <wp:effectExtent l="19050" t="19050" r="1206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68935" cy="29527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D64EC3">
              <w:rPr>
                <w:rFonts w:cs="Calibri"/>
                <w:b/>
                <w:sz w:val="24"/>
                <w:szCs w:val="24"/>
              </w:rPr>
              <w:t>Acres of farmland</w:t>
            </w:r>
          </w:p>
          <w:p w14:paraId="0D2EB461" w14:textId="77777777" w:rsidR="00C42D9F" w:rsidRPr="00D64EC3" w:rsidRDefault="00C42D9F" w:rsidP="00C42D9F">
            <w:pPr>
              <w:spacing w:after="0"/>
              <w:jc w:val="center"/>
              <w:rPr>
                <w:rFonts w:cs="Calibri"/>
                <w:b/>
                <w:sz w:val="24"/>
                <w:szCs w:val="24"/>
              </w:rPr>
            </w:pPr>
          </w:p>
        </w:tc>
        <w:tc>
          <w:tcPr>
            <w:tcW w:w="1440" w:type="dxa"/>
            <w:tcBorders>
              <w:left w:val="single" w:sz="4" w:space="0" w:color="auto"/>
            </w:tcBorders>
            <w:shd w:val="clear" w:color="auto" w:fill="EDEDED" w:themeFill="accent3" w:themeFillTint="33"/>
          </w:tcPr>
          <w:p w14:paraId="53CA9FD0" w14:textId="7519A19D" w:rsidR="00C42D9F" w:rsidRDefault="009A3BC2" w:rsidP="00C42D9F">
            <w:pPr>
              <w:spacing w:after="0"/>
              <w:jc w:val="center"/>
              <w:rPr>
                <w:rFonts w:cs="Calibri"/>
                <w:b/>
                <w:sz w:val="24"/>
                <w:szCs w:val="24"/>
              </w:rPr>
            </w:pPr>
            <w:r>
              <w:rPr>
                <w:rFonts w:cs="Calibri"/>
                <w:b/>
                <w:sz w:val="24"/>
                <w:szCs w:val="24"/>
              </w:rPr>
              <w:t xml:space="preserve">Meals </w:t>
            </w:r>
            <w:r w:rsidR="00C42D9F" w:rsidRPr="00D64EC3">
              <w:rPr>
                <w:rFonts w:cs="Calibri"/>
                <w:b/>
                <w:sz w:val="24"/>
                <w:szCs w:val="24"/>
              </w:rPr>
              <w:t>from nature</w:t>
            </w:r>
          </w:p>
          <w:p w14:paraId="1F61DFB5" w14:textId="77777777" w:rsidR="00C42D9F" w:rsidRPr="00D64EC3" w:rsidRDefault="00C42D9F" w:rsidP="00C42D9F">
            <w:pPr>
              <w:spacing w:after="0"/>
              <w:jc w:val="center"/>
              <w:rPr>
                <w:rFonts w:cs="Calibri"/>
                <w:b/>
                <w:sz w:val="24"/>
                <w:szCs w:val="24"/>
              </w:rPr>
            </w:pPr>
            <w:r w:rsidRPr="00D64EC3">
              <w:rPr>
                <w:rFonts w:cs="Calibri"/>
                <w:noProof/>
                <w:sz w:val="24"/>
                <w:szCs w:val="24"/>
              </w:rPr>
              <w:drawing>
                <wp:inline distT="0" distB="0" distL="0" distR="0" wp14:anchorId="48BBDBD3" wp14:editId="69ED06E4">
                  <wp:extent cx="413140" cy="347345"/>
                  <wp:effectExtent l="0" t="0" r="635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140" cy="347345"/>
                          </a:xfrm>
                          <a:prstGeom prst="rect">
                            <a:avLst/>
                          </a:prstGeom>
                          <a:noFill/>
                        </pic:spPr>
                      </pic:pic>
                    </a:graphicData>
                  </a:graphic>
                </wp:inline>
              </w:drawing>
            </w:r>
          </w:p>
        </w:tc>
        <w:tc>
          <w:tcPr>
            <w:tcW w:w="1350" w:type="dxa"/>
            <w:tcBorders>
              <w:left w:val="single" w:sz="4" w:space="0" w:color="auto"/>
              <w:right w:val="single" w:sz="4" w:space="0" w:color="auto"/>
            </w:tcBorders>
            <w:shd w:val="clear" w:color="auto" w:fill="EDEDED" w:themeFill="accent3" w:themeFillTint="33"/>
          </w:tcPr>
          <w:p w14:paraId="08CFE0E0" w14:textId="11963439" w:rsidR="00C42D9F" w:rsidRDefault="009A3BC2" w:rsidP="00C42D9F">
            <w:pPr>
              <w:spacing w:after="0"/>
              <w:jc w:val="center"/>
              <w:rPr>
                <w:rFonts w:cs="Calibri"/>
                <w:b/>
                <w:sz w:val="24"/>
                <w:szCs w:val="24"/>
              </w:rPr>
            </w:pPr>
            <w:r>
              <w:rPr>
                <w:rFonts w:cs="Calibri"/>
                <w:b/>
                <w:sz w:val="24"/>
                <w:szCs w:val="24"/>
              </w:rPr>
              <w:t>Meals</w:t>
            </w:r>
            <w:r w:rsidR="00C42D9F">
              <w:rPr>
                <w:rFonts w:cs="Calibri"/>
                <w:b/>
                <w:sz w:val="24"/>
                <w:szCs w:val="24"/>
              </w:rPr>
              <w:t xml:space="preserve"> from farms</w:t>
            </w:r>
          </w:p>
          <w:p w14:paraId="29F294BE" w14:textId="77777777" w:rsidR="00C42D9F" w:rsidRPr="00D64EC3" w:rsidRDefault="00C42D9F" w:rsidP="00C42D9F">
            <w:pPr>
              <w:spacing w:after="0"/>
              <w:jc w:val="center"/>
              <w:rPr>
                <w:rFonts w:cs="Calibri"/>
                <w:b/>
                <w:sz w:val="24"/>
                <w:szCs w:val="24"/>
              </w:rPr>
            </w:pPr>
            <w:r w:rsidRPr="00D64EC3">
              <w:rPr>
                <w:rFonts w:ascii="Calibri" w:eastAsia="Times New Roman" w:hAnsi="Calibri" w:cs="Mangal"/>
                <w:b/>
                <w:noProof/>
                <w:color w:val="000000"/>
                <w:sz w:val="24"/>
                <w:szCs w:val="24"/>
                <w:highlight w:val="yellow"/>
              </w:rPr>
              <w:drawing>
                <wp:anchor distT="0" distB="0" distL="114300" distR="114300" simplePos="0" relativeHeight="251795456" behindDoc="0" locked="0" layoutInCell="1" allowOverlap="1" wp14:anchorId="452E3F7B" wp14:editId="1A4625AE">
                  <wp:simplePos x="0" y="0"/>
                  <wp:positionH relativeFrom="column">
                    <wp:posOffset>145415</wp:posOffset>
                  </wp:positionH>
                  <wp:positionV relativeFrom="paragraph">
                    <wp:posOffset>12700</wp:posOffset>
                  </wp:positionV>
                  <wp:extent cx="371475" cy="276225"/>
                  <wp:effectExtent l="19050" t="19050" r="28575" b="2857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tc>
        <w:tc>
          <w:tcPr>
            <w:tcW w:w="1530" w:type="dxa"/>
            <w:tcBorders>
              <w:left w:val="single" w:sz="4" w:space="0" w:color="auto"/>
            </w:tcBorders>
            <w:shd w:val="clear" w:color="auto" w:fill="EDEDED" w:themeFill="accent3" w:themeFillTint="33"/>
          </w:tcPr>
          <w:p w14:paraId="5A410CAC" w14:textId="77777777" w:rsidR="00C42D9F" w:rsidRPr="00D64EC3" w:rsidRDefault="00C42D9F" w:rsidP="00C42D9F">
            <w:pPr>
              <w:spacing w:after="0"/>
              <w:jc w:val="center"/>
              <w:rPr>
                <w:rFonts w:cs="Calibri"/>
                <w:b/>
                <w:sz w:val="24"/>
                <w:szCs w:val="24"/>
              </w:rPr>
            </w:pPr>
            <w:r w:rsidRPr="00D64EC3">
              <w:rPr>
                <w:rFonts w:cs="Calibri"/>
                <w:b/>
                <w:sz w:val="24"/>
                <w:szCs w:val="24"/>
              </w:rPr>
              <w:t>Distance from  you</w:t>
            </w:r>
          </w:p>
        </w:tc>
        <w:tc>
          <w:tcPr>
            <w:tcW w:w="990" w:type="dxa"/>
            <w:tcBorders>
              <w:left w:val="single" w:sz="4" w:space="0" w:color="auto"/>
            </w:tcBorders>
            <w:shd w:val="clear" w:color="auto" w:fill="EDEDED" w:themeFill="accent3" w:themeFillTint="33"/>
          </w:tcPr>
          <w:p w14:paraId="0C8FFF8C" w14:textId="77777777" w:rsidR="00C42D9F" w:rsidRPr="00D64EC3" w:rsidRDefault="00C42D9F" w:rsidP="00C42D9F">
            <w:pPr>
              <w:spacing w:after="0"/>
              <w:jc w:val="center"/>
              <w:rPr>
                <w:rFonts w:cs="Calibri"/>
                <w:b/>
                <w:sz w:val="24"/>
                <w:szCs w:val="24"/>
              </w:rPr>
            </w:pPr>
            <w:r w:rsidRPr="00D64EC3">
              <w:rPr>
                <w:rFonts w:cs="Calibri"/>
                <w:b/>
                <w:sz w:val="24"/>
                <w:szCs w:val="24"/>
              </w:rPr>
              <w:t xml:space="preserve">Cost to you </w:t>
            </w:r>
          </w:p>
        </w:tc>
        <w:tc>
          <w:tcPr>
            <w:tcW w:w="270" w:type="dxa"/>
            <w:tcBorders>
              <w:top w:val="nil"/>
              <w:left w:val="single" w:sz="4" w:space="0" w:color="auto"/>
              <w:bottom w:val="nil"/>
            </w:tcBorders>
            <w:shd w:val="clear" w:color="auto" w:fill="EDEDED" w:themeFill="accent3" w:themeFillTint="33"/>
          </w:tcPr>
          <w:p w14:paraId="0B4B6844"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EDEDED" w:themeFill="accent3" w:themeFillTint="33"/>
            <w:vAlign w:val="center"/>
          </w:tcPr>
          <w:p w14:paraId="66EBBA57" w14:textId="77777777" w:rsidR="00C42D9F" w:rsidRPr="00D64EC3" w:rsidRDefault="00C42D9F" w:rsidP="00C42D9F">
            <w:pPr>
              <w:spacing w:after="0"/>
              <w:jc w:val="center"/>
              <w:rPr>
                <w:rFonts w:cs="Calibri"/>
                <w:b/>
                <w:sz w:val="24"/>
                <w:szCs w:val="24"/>
              </w:rPr>
            </w:pPr>
            <w:r w:rsidRPr="00D64EC3">
              <w:rPr>
                <w:rFonts w:cs="Calibri"/>
                <w:b/>
                <w:sz w:val="24"/>
                <w:szCs w:val="24"/>
              </w:rPr>
              <w:t>I would choose</w:t>
            </w:r>
          </w:p>
        </w:tc>
      </w:tr>
    </w:tbl>
    <w:p w14:paraId="694AE053" w14:textId="77777777" w:rsidR="00C42D9F" w:rsidRPr="00D64EC3" w:rsidRDefault="00C42D9F" w:rsidP="00C42D9F">
      <w:pPr>
        <w:spacing w:after="0"/>
        <w:rPr>
          <w:rFonts w:cs="Calibri"/>
          <w:sz w:val="24"/>
          <w:szCs w:val="24"/>
        </w:rPr>
      </w:pPr>
    </w:p>
    <w:tbl>
      <w:tblPr>
        <w:tblW w:w="10525"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5"/>
        <w:gridCol w:w="1170"/>
        <w:gridCol w:w="1350"/>
        <w:gridCol w:w="1440"/>
        <w:gridCol w:w="1350"/>
        <w:gridCol w:w="1530"/>
        <w:gridCol w:w="990"/>
        <w:gridCol w:w="270"/>
        <w:gridCol w:w="1260"/>
      </w:tblGrid>
      <w:tr w:rsidR="00C42D9F" w:rsidRPr="00D64EC3" w14:paraId="24EA85EC" w14:textId="77777777" w:rsidTr="001918F3">
        <w:trPr>
          <w:trHeight w:hRule="exact" w:val="1477"/>
        </w:trPr>
        <w:tc>
          <w:tcPr>
            <w:tcW w:w="1165" w:type="dxa"/>
            <w:tcBorders>
              <w:left w:val="single" w:sz="4" w:space="0" w:color="auto"/>
            </w:tcBorders>
            <w:shd w:val="clear" w:color="auto" w:fill="auto"/>
            <w:vAlign w:val="center"/>
          </w:tcPr>
          <w:p w14:paraId="788CBEF8" w14:textId="77777777" w:rsidR="00C42D9F" w:rsidRPr="00D64EC3" w:rsidRDefault="00C42D9F" w:rsidP="00C42D9F">
            <w:pPr>
              <w:spacing w:after="0"/>
              <w:jc w:val="center"/>
              <w:rPr>
                <w:rFonts w:cs="Calibri"/>
                <w:b/>
                <w:sz w:val="24"/>
                <w:szCs w:val="24"/>
              </w:rPr>
            </w:pPr>
            <w:r w:rsidRPr="00D64EC3">
              <w:rPr>
                <w:rFonts w:cs="Calibri"/>
                <w:b/>
                <w:sz w:val="24"/>
                <w:szCs w:val="24"/>
              </w:rPr>
              <w:t>Option A: Project</w:t>
            </w:r>
          </w:p>
        </w:tc>
        <w:tc>
          <w:tcPr>
            <w:tcW w:w="1170" w:type="dxa"/>
            <w:tcBorders>
              <w:left w:val="single" w:sz="4" w:space="0" w:color="auto"/>
              <w:right w:val="single" w:sz="4" w:space="0" w:color="auto"/>
            </w:tcBorders>
          </w:tcPr>
          <w:p w14:paraId="4A8722BC" w14:textId="636C8013" w:rsidR="00C42D9F" w:rsidRPr="00D64EC3" w:rsidRDefault="00B11247" w:rsidP="00C42D9F">
            <w:pPr>
              <w:spacing w:after="0"/>
              <w:jc w:val="center"/>
              <w:rPr>
                <w:rFonts w:cs="Calibri"/>
                <w:b/>
                <w:sz w:val="24"/>
                <w:szCs w:val="24"/>
              </w:rPr>
            </w:pPr>
            <w:r>
              <w:rPr>
                <w:rFonts w:cs="Calibri"/>
                <w:b/>
                <w:sz w:val="24"/>
                <w:szCs w:val="24"/>
              </w:rPr>
              <w:t>12</w:t>
            </w:r>
            <w:r w:rsidR="00C42D9F">
              <w:rPr>
                <w:rFonts w:cs="Calibri"/>
                <w:b/>
                <w:sz w:val="24"/>
                <w:szCs w:val="24"/>
              </w:rPr>
              <w:t>0</w:t>
            </w:r>
            <w:r w:rsidR="00C42D9F" w:rsidRPr="00D64EC3">
              <w:rPr>
                <w:rFonts w:cs="Calibri"/>
                <w:b/>
                <w:sz w:val="24"/>
                <w:szCs w:val="24"/>
              </w:rPr>
              <w:t xml:space="preserve"> acres</w:t>
            </w:r>
          </w:p>
          <w:p w14:paraId="3D4C5CD7" w14:textId="041CA1ED" w:rsidR="00C42D9F" w:rsidRPr="00D64EC3" w:rsidRDefault="00B11247" w:rsidP="00C42D9F">
            <w:pPr>
              <w:spacing w:after="0"/>
              <w:jc w:val="center"/>
              <w:rPr>
                <w:rFonts w:cs="Calibri"/>
                <w:b/>
                <w:sz w:val="24"/>
                <w:szCs w:val="24"/>
              </w:rPr>
            </w:pPr>
            <w:r>
              <w:rPr>
                <w:rFonts w:ascii="Calibri" w:hAnsi="Calibri" w:cs="Mangal"/>
                <w:b/>
                <w:noProof/>
              </w:rPr>
              <w:drawing>
                <wp:inline distT="0" distB="0" distL="0" distR="0" wp14:anchorId="433A27E2" wp14:editId="2918CF9C">
                  <wp:extent cx="198120" cy="19187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597CA19E" wp14:editId="1D50FDCC">
                  <wp:extent cx="198120" cy="19187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33130455" wp14:editId="7B99F7E9">
                  <wp:extent cx="198120" cy="19187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p w14:paraId="35927614" w14:textId="77777777" w:rsidR="00C42D9F" w:rsidRPr="00D64EC3" w:rsidRDefault="00C42D9F" w:rsidP="00C42D9F">
            <w:pPr>
              <w:spacing w:after="0"/>
              <w:jc w:val="center"/>
              <w:rPr>
                <w:rFonts w:cs="Calibri"/>
                <w:b/>
                <w:sz w:val="24"/>
                <w:szCs w:val="24"/>
              </w:rPr>
            </w:pPr>
          </w:p>
        </w:tc>
        <w:tc>
          <w:tcPr>
            <w:tcW w:w="1350" w:type="dxa"/>
            <w:tcBorders>
              <w:left w:val="single" w:sz="4" w:space="0" w:color="auto"/>
            </w:tcBorders>
          </w:tcPr>
          <w:p w14:paraId="4EC8AC2A" w14:textId="328E0868" w:rsidR="00C42D9F" w:rsidRPr="00D64EC3" w:rsidRDefault="00C42D9F" w:rsidP="00C42D9F">
            <w:pPr>
              <w:spacing w:after="0"/>
              <w:jc w:val="center"/>
              <w:rPr>
                <w:rFonts w:cs="Calibri"/>
                <w:b/>
                <w:sz w:val="24"/>
                <w:szCs w:val="24"/>
              </w:rPr>
            </w:pPr>
            <w:r w:rsidRPr="00D64EC3">
              <w:rPr>
                <w:rFonts w:cs="Calibri"/>
                <w:b/>
                <w:sz w:val="24"/>
                <w:szCs w:val="24"/>
              </w:rPr>
              <w:t>0 acres</w:t>
            </w:r>
          </w:p>
          <w:p w14:paraId="0381AB5E" w14:textId="5C358620" w:rsidR="00C42D9F" w:rsidRPr="00D64EC3" w:rsidRDefault="00C42D9F" w:rsidP="00B11247">
            <w:pPr>
              <w:spacing w:after="0"/>
              <w:jc w:val="center"/>
              <w:rPr>
                <w:rFonts w:cs="Calibri"/>
                <w:sz w:val="24"/>
                <w:szCs w:val="24"/>
              </w:rPr>
            </w:pPr>
          </w:p>
        </w:tc>
        <w:tc>
          <w:tcPr>
            <w:tcW w:w="1440" w:type="dxa"/>
            <w:tcBorders>
              <w:left w:val="single" w:sz="4" w:space="0" w:color="auto"/>
            </w:tcBorders>
            <w:shd w:val="clear" w:color="auto" w:fill="auto"/>
          </w:tcPr>
          <w:p w14:paraId="2097DC0A" w14:textId="7C22EFE0" w:rsidR="00C42D9F" w:rsidRPr="007E0951" w:rsidRDefault="009A3BC2" w:rsidP="00C42D9F">
            <w:pPr>
              <w:spacing w:after="0"/>
              <w:jc w:val="center"/>
              <w:rPr>
                <w:rFonts w:cs="Calibri"/>
                <w:b/>
                <w:sz w:val="24"/>
                <w:szCs w:val="24"/>
              </w:rPr>
            </w:pPr>
            <w:r>
              <w:rPr>
                <w:rFonts w:cs="Calibri"/>
                <w:b/>
                <w:sz w:val="24"/>
                <w:szCs w:val="24"/>
              </w:rPr>
              <w:t>12 meals each week</w:t>
            </w:r>
          </w:p>
          <w:p w14:paraId="7CE12985" w14:textId="7494426C" w:rsidR="00C42D9F" w:rsidRPr="007E0951" w:rsidRDefault="00B11247" w:rsidP="00B11247">
            <w:pPr>
              <w:spacing w:after="0"/>
              <w:jc w:val="center"/>
              <w:rPr>
                <w:rFonts w:cs="Calibri"/>
                <w:sz w:val="24"/>
                <w:szCs w:val="24"/>
              </w:rPr>
            </w:pPr>
            <w:r w:rsidRPr="007E0951">
              <w:rPr>
                <w:rFonts w:cs="Mangal"/>
                <w:b/>
                <w:noProof/>
                <w:sz w:val="24"/>
                <w:szCs w:val="24"/>
              </w:rPr>
              <w:drawing>
                <wp:inline distT="0" distB="0" distL="0" distR="0" wp14:anchorId="0662A688" wp14:editId="119B528D">
                  <wp:extent cx="190500" cy="1905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5C95287C" wp14:editId="613F106F">
                  <wp:extent cx="190500" cy="1905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67F6DF28" wp14:editId="04DBEC4F">
                  <wp:extent cx="190500" cy="1905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1918F3">
              <w:rPr>
                <w:rFonts w:cs="Calibri"/>
                <w:sz w:val="24"/>
                <w:szCs w:val="24"/>
              </w:rPr>
              <w:t xml:space="preserve"> </w:t>
            </w:r>
            <w:r w:rsidRPr="007E0951">
              <w:rPr>
                <w:rFonts w:cs="Mangal"/>
                <w:b/>
                <w:noProof/>
                <w:sz w:val="24"/>
                <w:szCs w:val="24"/>
              </w:rPr>
              <w:drawing>
                <wp:inline distT="0" distB="0" distL="0" distR="0" wp14:anchorId="4E8A005C" wp14:editId="1F3CB027">
                  <wp:extent cx="190500" cy="1905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319C145F" wp14:editId="4BC642D3">
                  <wp:extent cx="190500" cy="1905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06B749E8" wp14:editId="409AFCE8">
                  <wp:extent cx="190500" cy="1905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350" w:type="dxa"/>
            <w:tcBorders>
              <w:left w:val="single" w:sz="4" w:space="0" w:color="auto"/>
              <w:right w:val="single" w:sz="4" w:space="0" w:color="auto"/>
            </w:tcBorders>
          </w:tcPr>
          <w:p w14:paraId="6502D4DE" w14:textId="78376879" w:rsidR="00C42D9F" w:rsidRPr="007E0951" w:rsidRDefault="00B11247" w:rsidP="00B11247">
            <w:pPr>
              <w:spacing w:after="0"/>
              <w:jc w:val="center"/>
              <w:rPr>
                <w:rFonts w:cs="Mangal"/>
                <w:b/>
                <w:sz w:val="24"/>
                <w:szCs w:val="24"/>
                <w:lang w:eastAsia="zh-CN"/>
              </w:rPr>
            </w:pPr>
            <w:r>
              <w:rPr>
                <w:rFonts w:cs="Mangal"/>
                <w:b/>
                <w:sz w:val="24"/>
                <w:szCs w:val="24"/>
                <w:lang w:eastAsia="zh-CN"/>
              </w:rPr>
              <w:t xml:space="preserve">0 </w:t>
            </w:r>
            <w:r w:rsidR="00C42D9F" w:rsidRPr="007E0951">
              <w:rPr>
                <w:rFonts w:cs="Mangal"/>
                <w:b/>
                <w:sz w:val="24"/>
                <w:szCs w:val="24"/>
                <w:lang w:eastAsia="zh-CN"/>
              </w:rPr>
              <w:t>meals</w:t>
            </w:r>
            <w:r w:rsidR="009A3BC2">
              <w:rPr>
                <w:rFonts w:cs="Mangal"/>
                <w:b/>
                <w:sz w:val="24"/>
                <w:szCs w:val="24"/>
                <w:lang w:eastAsia="zh-CN"/>
              </w:rPr>
              <w:t xml:space="preserve"> each week</w:t>
            </w:r>
          </w:p>
        </w:tc>
        <w:tc>
          <w:tcPr>
            <w:tcW w:w="1530" w:type="dxa"/>
            <w:tcBorders>
              <w:left w:val="single" w:sz="4" w:space="0" w:color="auto"/>
            </w:tcBorders>
            <w:shd w:val="clear" w:color="auto" w:fill="auto"/>
          </w:tcPr>
          <w:p w14:paraId="38AD24BC" w14:textId="07FE22BC" w:rsidR="00C42D9F" w:rsidRPr="00D64EC3" w:rsidRDefault="00B11247" w:rsidP="00C42D9F">
            <w:pPr>
              <w:spacing w:after="0"/>
              <w:jc w:val="center"/>
              <w:rPr>
                <w:rFonts w:cs="Mangal"/>
                <w:b/>
                <w:sz w:val="24"/>
                <w:szCs w:val="24"/>
                <w:lang w:eastAsia="zh-CN"/>
              </w:rPr>
            </w:pPr>
            <w:r>
              <w:rPr>
                <w:rFonts w:cs="Mangal"/>
                <w:b/>
                <w:sz w:val="24"/>
                <w:szCs w:val="24"/>
                <w:lang w:eastAsia="zh-CN"/>
              </w:rPr>
              <w:t>1</w:t>
            </w:r>
            <w:r w:rsidR="00C42D9F" w:rsidRPr="00D64EC3">
              <w:rPr>
                <w:rFonts w:cs="Mangal"/>
                <w:b/>
                <w:sz w:val="24"/>
                <w:szCs w:val="24"/>
                <w:lang w:eastAsia="zh-CN"/>
              </w:rPr>
              <w:t>0 miles</w:t>
            </w:r>
          </w:p>
          <w:p w14:paraId="65672333" w14:textId="4207325C" w:rsidR="00C42D9F" w:rsidRPr="00D64EC3" w:rsidRDefault="00B11247" w:rsidP="00C42D9F">
            <w:pPr>
              <w:spacing w:after="0"/>
              <w:jc w:val="center"/>
              <w:rPr>
                <w:rFonts w:cs="Mangal"/>
                <w:sz w:val="24"/>
                <w:szCs w:val="24"/>
                <w:lang w:eastAsia="zh-CN"/>
              </w:rPr>
            </w:pPr>
            <w:r w:rsidRPr="00DC74DA">
              <w:rPr>
                <w:rFonts w:cstheme="minorHAnsi"/>
                <w:noProof/>
                <w:sz w:val="40"/>
                <w:szCs w:val="40"/>
              </w:rPr>
              <w:drawing>
                <wp:anchor distT="0" distB="0" distL="114300" distR="114300" simplePos="0" relativeHeight="251813888" behindDoc="1" locked="0" layoutInCell="1" allowOverlap="1" wp14:anchorId="2923C22C" wp14:editId="5BDCE827">
                  <wp:simplePos x="0" y="0"/>
                  <wp:positionH relativeFrom="column">
                    <wp:posOffset>-3175</wp:posOffset>
                  </wp:positionH>
                  <wp:positionV relativeFrom="paragraph">
                    <wp:posOffset>8255</wp:posOffset>
                  </wp:positionV>
                  <wp:extent cx="647700" cy="56186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5618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dxa"/>
            <w:tcBorders>
              <w:left w:val="single" w:sz="4" w:space="0" w:color="auto"/>
            </w:tcBorders>
            <w:shd w:val="clear" w:color="auto" w:fill="auto"/>
            <w:vAlign w:val="center"/>
          </w:tcPr>
          <w:p w14:paraId="40BE52BD" w14:textId="51AA5FF9" w:rsidR="00C42D9F" w:rsidRPr="00D64EC3" w:rsidRDefault="00B11247" w:rsidP="00B11247">
            <w:pPr>
              <w:spacing w:after="60" w:line="240" w:lineRule="auto"/>
              <w:jc w:val="center"/>
              <w:rPr>
                <w:rFonts w:cs="Calibri"/>
                <w:b/>
                <w:bCs/>
                <w:sz w:val="24"/>
                <w:szCs w:val="24"/>
              </w:rPr>
            </w:pPr>
            <w:r>
              <w:rPr>
                <w:rFonts w:cs="Calibri"/>
                <w:b/>
                <w:bCs/>
                <w:sz w:val="24"/>
                <w:szCs w:val="24"/>
              </w:rPr>
              <w:t>$12</w:t>
            </w:r>
          </w:p>
        </w:tc>
        <w:tc>
          <w:tcPr>
            <w:tcW w:w="270" w:type="dxa"/>
            <w:tcBorders>
              <w:top w:val="nil"/>
              <w:left w:val="single" w:sz="4" w:space="0" w:color="auto"/>
              <w:bottom w:val="nil"/>
            </w:tcBorders>
          </w:tcPr>
          <w:p w14:paraId="6078F61F"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1B86FED2"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A</w:t>
            </w:r>
          </w:p>
        </w:tc>
      </w:tr>
      <w:tr w:rsidR="00B11247" w:rsidRPr="00D64EC3" w14:paraId="5EDBFFAC" w14:textId="77777777" w:rsidTr="004C074B">
        <w:trPr>
          <w:trHeight w:hRule="exact" w:val="1540"/>
        </w:trPr>
        <w:tc>
          <w:tcPr>
            <w:tcW w:w="1165" w:type="dxa"/>
            <w:tcBorders>
              <w:left w:val="single" w:sz="4" w:space="0" w:color="auto"/>
            </w:tcBorders>
            <w:shd w:val="clear" w:color="auto" w:fill="auto"/>
            <w:vAlign w:val="center"/>
          </w:tcPr>
          <w:p w14:paraId="54207B16" w14:textId="77777777" w:rsidR="00B11247" w:rsidRPr="00D64EC3" w:rsidRDefault="00B11247" w:rsidP="00C42D9F">
            <w:pPr>
              <w:spacing w:after="0"/>
              <w:jc w:val="center"/>
              <w:rPr>
                <w:rFonts w:cs="Calibri"/>
                <w:b/>
                <w:sz w:val="24"/>
                <w:szCs w:val="24"/>
              </w:rPr>
            </w:pPr>
            <w:r w:rsidRPr="00D64EC3">
              <w:rPr>
                <w:rFonts w:cs="Calibri"/>
                <w:b/>
                <w:sz w:val="24"/>
                <w:szCs w:val="24"/>
              </w:rPr>
              <w:t>Option B: No Project</w:t>
            </w:r>
          </w:p>
        </w:tc>
        <w:tc>
          <w:tcPr>
            <w:tcW w:w="6840" w:type="dxa"/>
            <w:gridSpan w:val="5"/>
            <w:tcBorders>
              <w:left w:val="single" w:sz="4" w:space="0" w:color="auto"/>
            </w:tcBorders>
          </w:tcPr>
          <w:p w14:paraId="235EDAF9" w14:textId="77777777" w:rsidR="00B11247" w:rsidRDefault="00B11247" w:rsidP="00C42D9F">
            <w:pPr>
              <w:spacing w:after="0"/>
              <w:jc w:val="center"/>
              <w:rPr>
                <w:rFonts w:cs="Mangal"/>
                <w:sz w:val="24"/>
                <w:szCs w:val="24"/>
                <w:lang w:eastAsia="zh-CN"/>
              </w:rPr>
            </w:pPr>
          </w:p>
          <w:p w14:paraId="09035A0D" w14:textId="77777777" w:rsidR="00B11247" w:rsidRPr="00D64EC3" w:rsidRDefault="00B11247" w:rsidP="00C42D9F">
            <w:pPr>
              <w:spacing w:after="0"/>
              <w:jc w:val="center"/>
              <w:rPr>
                <w:rFonts w:cs="Mangal"/>
                <w:sz w:val="24"/>
                <w:szCs w:val="24"/>
                <w:lang w:eastAsia="zh-CN"/>
              </w:rPr>
            </w:pPr>
            <w:r w:rsidRPr="00D64EC3">
              <w:rPr>
                <w:rFonts w:cs="Mangal"/>
                <w:sz w:val="24"/>
                <w:szCs w:val="24"/>
                <w:lang w:eastAsia="zh-CN"/>
              </w:rPr>
              <w:t>There is no new protected area</w:t>
            </w:r>
          </w:p>
        </w:tc>
        <w:tc>
          <w:tcPr>
            <w:tcW w:w="990" w:type="dxa"/>
            <w:tcBorders>
              <w:left w:val="single" w:sz="4" w:space="0" w:color="auto"/>
            </w:tcBorders>
            <w:shd w:val="clear" w:color="auto" w:fill="auto"/>
            <w:vAlign w:val="center"/>
          </w:tcPr>
          <w:p w14:paraId="60A26529" w14:textId="77777777" w:rsidR="00B11247" w:rsidRPr="00D64EC3" w:rsidRDefault="00B11247" w:rsidP="00C42D9F">
            <w:pPr>
              <w:spacing w:after="60" w:line="240" w:lineRule="auto"/>
              <w:jc w:val="center"/>
              <w:rPr>
                <w:rFonts w:cs="Calibri"/>
                <w:b/>
                <w:bCs/>
                <w:sz w:val="24"/>
                <w:szCs w:val="24"/>
              </w:rPr>
            </w:pPr>
            <w:r w:rsidRPr="00D64EC3">
              <w:rPr>
                <w:rFonts w:cs="Calibri"/>
                <w:b/>
                <w:bCs/>
                <w:sz w:val="24"/>
                <w:szCs w:val="24"/>
              </w:rPr>
              <w:t>$0</w:t>
            </w:r>
          </w:p>
        </w:tc>
        <w:tc>
          <w:tcPr>
            <w:tcW w:w="270" w:type="dxa"/>
            <w:tcBorders>
              <w:top w:val="nil"/>
              <w:left w:val="single" w:sz="4" w:space="0" w:color="auto"/>
              <w:bottom w:val="nil"/>
            </w:tcBorders>
          </w:tcPr>
          <w:p w14:paraId="510FB7D3" w14:textId="77777777" w:rsidR="00B11247" w:rsidRPr="00D64EC3" w:rsidRDefault="00B11247"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630C0300" w14:textId="77777777" w:rsidR="00B11247" w:rsidRPr="00D64EC3" w:rsidRDefault="00B11247"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B</w:t>
            </w:r>
          </w:p>
        </w:tc>
      </w:tr>
    </w:tbl>
    <w:p w14:paraId="38EC602C" w14:textId="77777777" w:rsidR="00C42D9F" w:rsidRDefault="00C42D9F" w:rsidP="00C42D9F">
      <w:pPr>
        <w:jc w:val="center"/>
        <w:rPr>
          <w:rFonts w:cstheme="minorHAnsi"/>
          <w:sz w:val="24"/>
          <w:szCs w:val="24"/>
          <w:highlight w:val="yellow"/>
        </w:rPr>
      </w:pPr>
    </w:p>
    <w:p w14:paraId="45EA438E" w14:textId="77777777" w:rsidR="00C42D9F" w:rsidRDefault="00C42D9F">
      <w:pPr>
        <w:rPr>
          <w:rFonts w:cs="Mangal"/>
          <w:b/>
          <w:sz w:val="34"/>
          <w:szCs w:val="34"/>
        </w:rPr>
      </w:pPr>
      <w:r>
        <w:rPr>
          <w:rFonts w:cs="Mangal"/>
          <w:b/>
          <w:sz w:val="34"/>
          <w:szCs w:val="34"/>
        </w:rPr>
        <w:br w:type="page"/>
      </w:r>
    </w:p>
    <w:p w14:paraId="6BF1CBC9" w14:textId="788CA030" w:rsidR="00C42D9F" w:rsidRPr="00B8156E" w:rsidRDefault="00C42D9F" w:rsidP="00C42D9F">
      <w:pPr>
        <w:pBdr>
          <w:bottom w:val="single" w:sz="4" w:space="1" w:color="auto"/>
        </w:pBdr>
        <w:shd w:val="clear" w:color="auto" w:fill="EDEDED" w:themeFill="accent3" w:themeFillTint="33"/>
        <w:spacing w:after="0"/>
        <w:jc w:val="center"/>
        <w:rPr>
          <w:rFonts w:cs="Mangal"/>
          <w:b/>
          <w:sz w:val="34"/>
          <w:szCs w:val="34"/>
        </w:rPr>
      </w:pPr>
      <w:r>
        <w:rPr>
          <w:rFonts w:cs="Mangal"/>
          <w:b/>
          <w:sz w:val="34"/>
          <w:szCs w:val="34"/>
        </w:rPr>
        <w:t>Choice Question 3</w:t>
      </w:r>
    </w:p>
    <w:p w14:paraId="3623CA71" w14:textId="77777777" w:rsidR="00C42D9F" w:rsidRDefault="00C42D9F" w:rsidP="00C42D9F">
      <w:pPr>
        <w:spacing w:after="0"/>
        <w:rPr>
          <w:sz w:val="24"/>
          <w:szCs w:val="24"/>
        </w:rPr>
      </w:pPr>
      <w:r w:rsidRPr="005E3D5A">
        <w:rPr>
          <w:sz w:val="24"/>
          <w:szCs w:val="24"/>
        </w:rPr>
        <w:t xml:space="preserve">Suppose </w:t>
      </w:r>
      <w:r>
        <w:rPr>
          <w:sz w:val="24"/>
          <w:szCs w:val="24"/>
        </w:rPr>
        <w:t xml:space="preserve">Option </w:t>
      </w:r>
      <w:r w:rsidRPr="005E3D5A">
        <w:rPr>
          <w:sz w:val="24"/>
          <w:szCs w:val="24"/>
        </w:rPr>
        <w:t xml:space="preserve">A </w:t>
      </w:r>
      <w:r>
        <w:rPr>
          <w:sz w:val="24"/>
          <w:szCs w:val="24"/>
        </w:rPr>
        <w:t>is</w:t>
      </w:r>
      <w:r w:rsidRPr="005E3D5A">
        <w:rPr>
          <w:sz w:val="24"/>
          <w:szCs w:val="24"/>
        </w:rPr>
        <w:t xml:space="preserve"> the </w:t>
      </w:r>
      <w:r w:rsidRPr="005E3D5A">
        <w:rPr>
          <w:b/>
          <w:sz w:val="24"/>
          <w:szCs w:val="24"/>
        </w:rPr>
        <w:t>only</w:t>
      </w:r>
      <w:r w:rsidRPr="005E3D5A">
        <w:rPr>
          <w:sz w:val="24"/>
          <w:szCs w:val="24"/>
        </w:rPr>
        <w:t xml:space="preserve"> </w:t>
      </w:r>
      <w:r>
        <w:rPr>
          <w:sz w:val="24"/>
          <w:szCs w:val="24"/>
        </w:rPr>
        <w:t>conservation project you could choose. Would you choose it over the current situation</w:t>
      </w:r>
      <w:r w:rsidRPr="005E3D5A">
        <w:rPr>
          <w:sz w:val="24"/>
          <w:szCs w:val="24"/>
        </w:rPr>
        <w:t xml:space="preserve">? Please read </w:t>
      </w:r>
      <w:r w:rsidRPr="0041128A">
        <w:rPr>
          <w:b/>
          <w:sz w:val="24"/>
          <w:szCs w:val="24"/>
        </w:rPr>
        <w:t>all</w:t>
      </w:r>
      <w:r>
        <w:rPr>
          <w:sz w:val="24"/>
          <w:szCs w:val="24"/>
        </w:rPr>
        <w:t xml:space="preserve"> </w:t>
      </w:r>
      <w:r w:rsidRPr="005E3D5A">
        <w:rPr>
          <w:sz w:val="24"/>
          <w:szCs w:val="24"/>
        </w:rPr>
        <w:t xml:space="preserve">the features of </w:t>
      </w:r>
      <w:r w:rsidRPr="00D67B98">
        <w:rPr>
          <w:sz w:val="24"/>
          <w:szCs w:val="24"/>
        </w:rPr>
        <w:t>the</w:t>
      </w:r>
      <w:r w:rsidRPr="005E3D5A">
        <w:rPr>
          <w:sz w:val="24"/>
          <w:szCs w:val="24"/>
        </w:rPr>
        <w:t xml:space="preserve"> option and then </w:t>
      </w:r>
      <w:r w:rsidRPr="005E3D5A">
        <w:rPr>
          <w:b/>
          <w:sz w:val="24"/>
          <w:szCs w:val="24"/>
        </w:rPr>
        <w:t xml:space="preserve">check the box that represents </w:t>
      </w:r>
      <w:r>
        <w:rPr>
          <w:b/>
          <w:sz w:val="24"/>
          <w:szCs w:val="24"/>
        </w:rPr>
        <w:t>your choice</w:t>
      </w:r>
      <w:r w:rsidRPr="005E3D5A">
        <w:rPr>
          <w:sz w:val="24"/>
          <w:szCs w:val="24"/>
        </w:rPr>
        <w:t>. If you do not like option A</w:t>
      </w:r>
      <w:r>
        <w:rPr>
          <w:sz w:val="24"/>
          <w:szCs w:val="24"/>
        </w:rPr>
        <w:t>,</w:t>
      </w:r>
      <w:r w:rsidRPr="005E3D5A">
        <w:rPr>
          <w:sz w:val="24"/>
          <w:szCs w:val="24"/>
        </w:rPr>
        <w:t xml:space="preserve"> please choose the box marked </w:t>
      </w:r>
      <w:r>
        <w:rPr>
          <w:sz w:val="24"/>
          <w:szCs w:val="24"/>
        </w:rPr>
        <w:t>“No project” which is Option B.</w:t>
      </w:r>
    </w:p>
    <w:p w14:paraId="161A2499" w14:textId="77777777" w:rsidR="00C42D9F" w:rsidRPr="00B8156E" w:rsidRDefault="00C42D9F" w:rsidP="00C42D9F">
      <w:pPr>
        <w:spacing w:after="0"/>
        <w:rPr>
          <w:sz w:val="18"/>
          <w:szCs w:val="24"/>
        </w:rPr>
      </w:pPr>
    </w:p>
    <w:tbl>
      <w:tblPr>
        <w:tblW w:w="10525"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165"/>
        <w:gridCol w:w="1170"/>
        <w:gridCol w:w="1350"/>
        <w:gridCol w:w="1440"/>
        <w:gridCol w:w="1350"/>
        <w:gridCol w:w="1530"/>
        <w:gridCol w:w="990"/>
        <w:gridCol w:w="270"/>
        <w:gridCol w:w="1260"/>
      </w:tblGrid>
      <w:tr w:rsidR="00C42D9F" w:rsidRPr="00D64EC3" w14:paraId="19E32D90" w14:textId="77777777" w:rsidTr="003E0A46">
        <w:tc>
          <w:tcPr>
            <w:tcW w:w="1165" w:type="dxa"/>
            <w:tcBorders>
              <w:left w:val="single" w:sz="4" w:space="0" w:color="auto"/>
            </w:tcBorders>
            <w:shd w:val="clear" w:color="auto" w:fill="EDEDED" w:themeFill="accent3" w:themeFillTint="33"/>
            <w:vAlign w:val="center"/>
          </w:tcPr>
          <w:p w14:paraId="03FAC95E" w14:textId="77777777" w:rsidR="00C42D9F" w:rsidRPr="00D64EC3" w:rsidRDefault="00C42D9F" w:rsidP="00C42D9F">
            <w:pPr>
              <w:spacing w:after="0"/>
              <w:jc w:val="center"/>
              <w:rPr>
                <w:rFonts w:cs="Calibri"/>
                <w:b/>
                <w:sz w:val="24"/>
                <w:szCs w:val="24"/>
              </w:rPr>
            </w:pPr>
          </w:p>
        </w:tc>
        <w:tc>
          <w:tcPr>
            <w:tcW w:w="1170" w:type="dxa"/>
            <w:tcBorders>
              <w:left w:val="single" w:sz="4" w:space="0" w:color="auto"/>
              <w:right w:val="single" w:sz="4" w:space="0" w:color="auto"/>
            </w:tcBorders>
            <w:shd w:val="clear" w:color="auto" w:fill="EDEDED" w:themeFill="accent3" w:themeFillTint="33"/>
          </w:tcPr>
          <w:p w14:paraId="470BCF13" w14:textId="77777777" w:rsidR="00C42D9F" w:rsidRDefault="00C42D9F" w:rsidP="00C42D9F">
            <w:pPr>
              <w:spacing w:after="0"/>
              <w:jc w:val="center"/>
              <w:rPr>
                <w:rFonts w:cs="Calibri"/>
                <w:b/>
                <w:sz w:val="24"/>
                <w:szCs w:val="24"/>
              </w:rPr>
            </w:pPr>
            <w:r w:rsidRPr="00D64EC3">
              <w:rPr>
                <w:rFonts w:cs="Calibri"/>
                <w:b/>
                <w:sz w:val="24"/>
                <w:szCs w:val="24"/>
              </w:rPr>
              <w:t>Acres of nature</w:t>
            </w:r>
          </w:p>
          <w:p w14:paraId="2B13E106" w14:textId="77777777" w:rsidR="00C42D9F" w:rsidRPr="00D64EC3" w:rsidRDefault="00C42D9F" w:rsidP="00C42D9F">
            <w:pPr>
              <w:spacing w:after="0"/>
              <w:jc w:val="center"/>
              <w:rPr>
                <w:rFonts w:cs="Calibri"/>
                <w:b/>
                <w:sz w:val="24"/>
                <w:szCs w:val="24"/>
              </w:rPr>
            </w:pPr>
            <w:r w:rsidRPr="00D64EC3">
              <w:rPr>
                <w:rFonts w:cs="Calibri"/>
                <w:b/>
                <w:noProof/>
                <w:sz w:val="24"/>
                <w:szCs w:val="24"/>
              </w:rPr>
              <w:drawing>
                <wp:inline distT="0" distB="0" distL="0" distR="0" wp14:anchorId="076F3617" wp14:editId="507AD3B7">
                  <wp:extent cx="464442" cy="304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512" cy="312721"/>
                          </a:xfrm>
                          <a:prstGeom prst="rect">
                            <a:avLst/>
                          </a:prstGeom>
                          <a:noFill/>
                        </pic:spPr>
                      </pic:pic>
                    </a:graphicData>
                  </a:graphic>
                </wp:inline>
              </w:drawing>
            </w:r>
          </w:p>
        </w:tc>
        <w:tc>
          <w:tcPr>
            <w:tcW w:w="1350" w:type="dxa"/>
            <w:tcBorders>
              <w:left w:val="single" w:sz="4" w:space="0" w:color="auto"/>
            </w:tcBorders>
            <w:shd w:val="clear" w:color="auto" w:fill="EDEDED" w:themeFill="accent3" w:themeFillTint="33"/>
          </w:tcPr>
          <w:p w14:paraId="34AC63D8" w14:textId="77777777" w:rsidR="00C42D9F" w:rsidRDefault="00C42D9F" w:rsidP="00C42D9F">
            <w:pPr>
              <w:spacing w:after="0"/>
              <w:jc w:val="center"/>
              <w:rPr>
                <w:rFonts w:cs="Calibri"/>
                <w:b/>
                <w:sz w:val="24"/>
                <w:szCs w:val="24"/>
              </w:rPr>
            </w:pPr>
            <w:r w:rsidRPr="00D64EC3">
              <w:rPr>
                <w:noProof/>
                <w:sz w:val="24"/>
                <w:szCs w:val="24"/>
              </w:rPr>
              <w:drawing>
                <wp:anchor distT="0" distB="0" distL="114300" distR="114300" simplePos="0" relativeHeight="251798528" behindDoc="0" locked="0" layoutInCell="1" allowOverlap="1" wp14:anchorId="1318F8A3" wp14:editId="400740EF">
                  <wp:simplePos x="0" y="0"/>
                  <wp:positionH relativeFrom="column">
                    <wp:posOffset>172085</wp:posOffset>
                  </wp:positionH>
                  <wp:positionV relativeFrom="paragraph">
                    <wp:posOffset>394970</wp:posOffset>
                  </wp:positionV>
                  <wp:extent cx="368935" cy="295275"/>
                  <wp:effectExtent l="19050" t="19050" r="12065" b="952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68935" cy="29527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D64EC3">
              <w:rPr>
                <w:rFonts w:cs="Calibri"/>
                <w:b/>
                <w:sz w:val="24"/>
                <w:szCs w:val="24"/>
              </w:rPr>
              <w:t>Acres of farmland</w:t>
            </w:r>
          </w:p>
          <w:p w14:paraId="547F25F1" w14:textId="77777777" w:rsidR="00C42D9F" w:rsidRPr="00D64EC3" w:rsidRDefault="00C42D9F" w:rsidP="00C42D9F">
            <w:pPr>
              <w:spacing w:after="0"/>
              <w:jc w:val="center"/>
              <w:rPr>
                <w:rFonts w:cs="Calibri"/>
                <w:b/>
                <w:sz w:val="24"/>
                <w:szCs w:val="24"/>
              </w:rPr>
            </w:pPr>
          </w:p>
        </w:tc>
        <w:tc>
          <w:tcPr>
            <w:tcW w:w="1440" w:type="dxa"/>
            <w:tcBorders>
              <w:left w:val="single" w:sz="4" w:space="0" w:color="auto"/>
            </w:tcBorders>
            <w:shd w:val="clear" w:color="auto" w:fill="EDEDED" w:themeFill="accent3" w:themeFillTint="33"/>
          </w:tcPr>
          <w:p w14:paraId="122D5092" w14:textId="1DCA495A" w:rsidR="00C42D9F" w:rsidRPr="00D64EC3" w:rsidRDefault="009A3BC2" w:rsidP="001A7F52">
            <w:pPr>
              <w:spacing w:after="0"/>
              <w:jc w:val="center"/>
              <w:rPr>
                <w:rFonts w:cs="Calibri"/>
                <w:b/>
                <w:sz w:val="24"/>
                <w:szCs w:val="24"/>
              </w:rPr>
            </w:pPr>
            <w:r>
              <w:rPr>
                <w:rFonts w:cs="Calibri"/>
                <w:b/>
                <w:sz w:val="24"/>
                <w:szCs w:val="24"/>
              </w:rPr>
              <w:t>Meals</w:t>
            </w:r>
            <w:r w:rsidR="00C42D9F" w:rsidRPr="00D64EC3">
              <w:rPr>
                <w:rFonts w:cs="Calibri"/>
                <w:b/>
                <w:sz w:val="24"/>
                <w:szCs w:val="24"/>
              </w:rPr>
              <w:t xml:space="preserve"> from nature</w:t>
            </w:r>
            <w:r w:rsidR="001A7F52">
              <w:rPr>
                <w:rFonts w:cs="Calibri"/>
                <w:b/>
                <w:sz w:val="24"/>
                <w:szCs w:val="24"/>
              </w:rPr>
              <w:t xml:space="preserve"> </w:t>
            </w:r>
            <w:r w:rsidR="00C42D9F" w:rsidRPr="00D64EC3">
              <w:rPr>
                <w:rFonts w:cs="Calibri"/>
                <w:noProof/>
                <w:sz w:val="24"/>
                <w:szCs w:val="24"/>
              </w:rPr>
              <w:drawing>
                <wp:inline distT="0" distB="0" distL="0" distR="0" wp14:anchorId="7152E1BE" wp14:editId="13AB3CD3">
                  <wp:extent cx="413140" cy="347345"/>
                  <wp:effectExtent l="0" t="0" r="635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140" cy="347345"/>
                          </a:xfrm>
                          <a:prstGeom prst="rect">
                            <a:avLst/>
                          </a:prstGeom>
                          <a:noFill/>
                        </pic:spPr>
                      </pic:pic>
                    </a:graphicData>
                  </a:graphic>
                </wp:inline>
              </w:drawing>
            </w:r>
          </w:p>
        </w:tc>
        <w:tc>
          <w:tcPr>
            <w:tcW w:w="1350" w:type="dxa"/>
            <w:tcBorders>
              <w:left w:val="single" w:sz="4" w:space="0" w:color="auto"/>
              <w:right w:val="single" w:sz="4" w:space="0" w:color="auto"/>
            </w:tcBorders>
            <w:shd w:val="clear" w:color="auto" w:fill="EDEDED" w:themeFill="accent3" w:themeFillTint="33"/>
          </w:tcPr>
          <w:p w14:paraId="05098E13" w14:textId="1F000CA3" w:rsidR="00C42D9F" w:rsidRPr="00D64EC3" w:rsidRDefault="001A7F52" w:rsidP="001A7F52">
            <w:pPr>
              <w:spacing w:after="0"/>
              <w:jc w:val="center"/>
              <w:rPr>
                <w:rFonts w:cs="Calibri"/>
                <w:b/>
                <w:sz w:val="24"/>
                <w:szCs w:val="24"/>
              </w:rPr>
            </w:pPr>
            <w:r w:rsidRPr="00D64EC3">
              <w:rPr>
                <w:rFonts w:ascii="Calibri" w:eastAsia="Times New Roman" w:hAnsi="Calibri" w:cs="Mangal"/>
                <w:b/>
                <w:noProof/>
                <w:color w:val="000000"/>
                <w:sz w:val="24"/>
                <w:szCs w:val="24"/>
                <w:highlight w:val="yellow"/>
              </w:rPr>
              <w:drawing>
                <wp:anchor distT="0" distB="0" distL="114300" distR="114300" simplePos="0" relativeHeight="251799552" behindDoc="0" locked="0" layoutInCell="1" allowOverlap="1" wp14:anchorId="2B491570" wp14:editId="0B76D45F">
                  <wp:simplePos x="0" y="0"/>
                  <wp:positionH relativeFrom="column">
                    <wp:posOffset>170815</wp:posOffset>
                  </wp:positionH>
                  <wp:positionV relativeFrom="paragraph">
                    <wp:posOffset>438150</wp:posOffset>
                  </wp:positionV>
                  <wp:extent cx="371475" cy="276225"/>
                  <wp:effectExtent l="19050" t="19050" r="28575" b="2857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009A3BC2">
              <w:rPr>
                <w:rFonts w:ascii="Calibri" w:eastAsia="Times New Roman" w:hAnsi="Calibri" w:cs="Mangal"/>
                <w:b/>
                <w:noProof/>
                <w:color w:val="000000"/>
                <w:sz w:val="24"/>
                <w:szCs w:val="24"/>
              </w:rPr>
              <w:t xml:space="preserve">Meals </w:t>
            </w:r>
            <w:r w:rsidR="00C42D9F">
              <w:rPr>
                <w:rFonts w:cs="Calibri"/>
                <w:b/>
                <w:sz w:val="24"/>
                <w:szCs w:val="24"/>
              </w:rPr>
              <w:t xml:space="preserve"> from farms</w:t>
            </w:r>
            <w:r>
              <w:rPr>
                <w:rFonts w:cs="Calibri"/>
                <w:b/>
                <w:sz w:val="24"/>
                <w:szCs w:val="24"/>
              </w:rPr>
              <w:t xml:space="preserve"> </w:t>
            </w:r>
          </w:p>
        </w:tc>
        <w:tc>
          <w:tcPr>
            <w:tcW w:w="1530" w:type="dxa"/>
            <w:tcBorders>
              <w:left w:val="single" w:sz="4" w:space="0" w:color="auto"/>
            </w:tcBorders>
            <w:shd w:val="clear" w:color="auto" w:fill="EDEDED" w:themeFill="accent3" w:themeFillTint="33"/>
          </w:tcPr>
          <w:p w14:paraId="5A9C19FC" w14:textId="77777777" w:rsidR="00C42D9F" w:rsidRPr="00D64EC3" w:rsidRDefault="00C42D9F" w:rsidP="00C42D9F">
            <w:pPr>
              <w:spacing w:after="0"/>
              <w:jc w:val="center"/>
              <w:rPr>
                <w:rFonts w:cs="Calibri"/>
                <w:b/>
                <w:sz w:val="24"/>
                <w:szCs w:val="24"/>
              </w:rPr>
            </w:pPr>
            <w:r w:rsidRPr="00D64EC3">
              <w:rPr>
                <w:rFonts w:cs="Calibri"/>
                <w:b/>
                <w:sz w:val="24"/>
                <w:szCs w:val="24"/>
              </w:rPr>
              <w:t>Distance from  you</w:t>
            </w:r>
          </w:p>
        </w:tc>
        <w:tc>
          <w:tcPr>
            <w:tcW w:w="990" w:type="dxa"/>
            <w:tcBorders>
              <w:left w:val="single" w:sz="4" w:space="0" w:color="auto"/>
            </w:tcBorders>
            <w:shd w:val="clear" w:color="auto" w:fill="EDEDED" w:themeFill="accent3" w:themeFillTint="33"/>
          </w:tcPr>
          <w:p w14:paraId="319DC365" w14:textId="233658A9" w:rsidR="00C42D9F" w:rsidRPr="00D64EC3" w:rsidRDefault="00C42D9F" w:rsidP="00C42D9F">
            <w:pPr>
              <w:spacing w:after="0"/>
              <w:jc w:val="center"/>
              <w:rPr>
                <w:rFonts w:cs="Calibri"/>
                <w:b/>
                <w:sz w:val="24"/>
                <w:szCs w:val="24"/>
              </w:rPr>
            </w:pPr>
            <w:r w:rsidRPr="00D64EC3">
              <w:rPr>
                <w:rFonts w:cs="Calibri"/>
                <w:b/>
                <w:sz w:val="24"/>
                <w:szCs w:val="24"/>
              </w:rPr>
              <w:t xml:space="preserve">Cost to you </w:t>
            </w:r>
          </w:p>
        </w:tc>
        <w:tc>
          <w:tcPr>
            <w:tcW w:w="270" w:type="dxa"/>
            <w:tcBorders>
              <w:top w:val="nil"/>
              <w:left w:val="single" w:sz="4" w:space="0" w:color="auto"/>
              <w:bottom w:val="nil"/>
            </w:tcBorders>
            <w:shd w:val="clear" w:color="auto" w:fill="EDEDED" w:themeFill="accent3" w:themeFillTint="33"/>
          </w:tcPr>
          <w:p w14:paraId="0C5DD448"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EDEDED" w:themeFill="accent3" w:themeFillTint="33"/>
            <w:vAlign w:val="center"/>
          </w:tcPr>
          <w:p w14:paraId="06A598CA" w14:textId="77777777" w:rsidR="00C42D9F" w:rsidRPr="00D64EC3" w:rsidRDefault="00C42D9F" w:rsidP="00C42D9F">
            <w:pPr>
              <w:spacing w:after="0"/>
              <w:jc w:val="center"/>
              <w:rPr>
                <w:rFonts w:cs="Calibri"/>
                <w:b/>
                <w:sz w:val="24"/>
                <w:szCs w:val="24"/>
              </w:rPr>
            </w:pPr>
            <w:r w:rsidRPr="00D64EC3">
              <w:rPr>
                <w:rFonts w:cs="Calibri"/>
                <w:b/>
                <w:sz w:val="24"/>
                <w:szCs w:val="24"/>
              </w:rPr>
              <w:t>I would choose</w:t>
            </w:r>
          </w:p>
        </w:tc>
      </w:tr>
    </w:tbl>
    <w:p w14:paraId="3B57BF49" w14:textId="77777777" w:rsidR="00C42D9F" w:rsidRPr="00D64EC3" w:rsidRDefault="00C42D9F" w:rsidP="00C42D9F">
      <w:pPr>
        <w:spacing w:after="0"/>
        <w:rPr>
          <w:rFonts w:cs="Calibri"/>
          <w:sz w:val="24"/>
          <w:szCs w:val="24"/>
        </w:rPr>
      </w:pPr>
    </w:p>
    <w:tbl>
      <w:tblPr>
        <w:tblW w:w="10525"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5"/>
        <w:gridCol w:w="1170"/>
        <w:gridCol w:w="1350"/>
        <w:gridCol w:w="1440"/>
        <w:gridCol w:w="1350"/>
        <w:gridCol w:w="1530"/>
        <w:gridCol w:w="990"/>
        <w:gridCol w:w="270"/>
        <w:gridCol w:w="1260"/>
      </w:tblGrid>
      <w:tr w:rsidR="00C42D9F" w:rsidRPr="00D64EC3" w14:paraId="0343B979" w14:textId="77777777" w:rsidTr="003E0A46">
        <w:trPr>
          <w:trHeight w:hRule="exact" w:val="1477"/>
        </w:trPr>
        <w:tc>
          <w:tcPr>
            <w:tcW w:w="1165" w:type="dxa"/>
            <w:tcBorders>
              <w:left w:val="single" w:sz="4" w:space="0" w:color="auto"/>
            </w:tcBorders>
            <w:shd w:val="clear" w:color="auto" w:fill="auto"/>
            <w:vAlign w:val="center"/>
          </w:tcPr>
          <w:p w14:paraId="3052226C" w14:textId="77777777" w:rsidR="00C42D9F" w:rsidRPr="00D64EC3" w:rsidRDefault="00C42D9F" w:rsidP="00C42D9F">
            <w:pPr>
              <w:spacing w:after="0"/>
              <w:jc w:val="center"/>
              <w:rPr>
                <w:rFonts w:cs="Calibri"/>
                <w:b/>
                <w:sz w:val="24"/>
                <w:szCs w:val="24"/>
              </w:rPr>
            </w:pPr>
            <w:r w:rsidRPr="00D64EC3">
              <w:rPr>
                <w:rFonts w:cs="Calibri"/>
                <w:b/>
                <w:sz w:val="24"/>
                <w:szCs w:val="24"/>
              </w:rPr>
              <w:t>Option A: Project</w:t>
            </w:r>
          </w:p>
        </w:tc>
        <w:tc>
          <w:tcPr>
            <w:tcW w:w="1170" w:type="dxa"/>
            <w:tcBorders>
              <w:left w:val="single" w:sz="4" w:space="0" w:color="auto"/>
              <w:right w:val="single" w:sz="4" w:space="0" w:color="auto"/>
            </w:tcBorders>
          </w:tcPr>
          <w:p w14:paraId="59FF46F9" w14:textId="1C04728B" w:rsidR="00C42D9F" w:rsidRPr="00D64EC3" w:rsidRDefault="00B11247" w:rsidP="00C42D9F">
            <w:pPr>
              <w:spacing w:after="0"/>
              <w:jc w:val="center"/>
              <w:rPr>
                <w:rFonts w:cs="Calibri"/>
                <w:b/>
                <w:sz w:val="24"/>
                <w:szCs w:val="24"/>
              </w:rPr>
            </w:pPr>
            <w:r>
              <w:rPr>
                <w:rFonts w:cs="Calibri"/>
                <w:b/>
                <w:sz w:val="24"/>
                <w:szCs w:val="24"/>
              </w:rPr>
              <w:t>40</w:t>
            </w:r>
            <w:r w:rsidR="00C42D9F" w:rsidRPr="00D64EC3">
              <w:rPr>
                <w:rFonts w:cs="Calibri"/>
                <w:b/>
                <w:sz w:val="24"/>
                <w:szCs w:val="24"/>
              </w:rPr>
              <w:t xml:space="preserve"> acres</w:t>
            </w:r>
          </w:p>
          <w:p w14:paraId="3152B213" w14:textId="5A909DE7" w:rsidR="00C42D9F" w:rsidRPr="00D64EC3" w:rsidRDefault="00B11247" w:rsidP="00C42D9F">
            <w:pPr>
              <w:spacing w:after="0"/>
              <w:jc w:val="center"/>
              <w:rPr>
                <w:rFonts w:cs="Calibri"/>
                <w:b/>
                <w:sz w:val="24"/>
                <w:szCs w:val="24"/>
              </w:rPr>
            </w:pPr>
            <w:r>
              <w:rPr>
                <w:rFonts w:ascii="Calibri" w:hAnsi="Calibri" w:cs="Mangal"/>
                <w:b/>
                <w:noProof/>
              </w:rPr>
              <w:drawing>
                <wp:inline distT="0" distB="0" distL="0" distR="0" wp14:anchorId="790686C0" wp14:editId="0A6C6545">
                  <wp:extent cx="198120" cy="19187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p w14:paraId="4C8640CB" w14:textId="77777777" w:rsidR="00C42D9F" w:rsidRPr="00D64EC3" w:rsidRDefault="00C42D9F" w:rsidP="00C42D9F">
            <w:pPr>
              <w:spacing w:after="0"/>
              <w:jc w:val="center"/>
              <w:rPr>
                <w:rFonts w:cs="Calibri"/>
                <w:b/>
                <w:sz w:val="24"/>
                <w:szCs w:val="24"/>
              </w:rPr>
            </w:pPr>
          </w:p>
        </w:tc>
        <w:tc>
          <w:tcPr>
            <w:tcW w:w="1350" w:type="dxa"/>
            <w:tcBorders>
              <w:left w:val="single" w:sz="4" w:space="0" w:color="auto"/>
            </w:tcBorders>
          </w:tcPr>
          <w:p w14:paraId="557086EF" w14:textId="77777777" w:rsidR="00C42D9F" w:rsidRPr="00D64EC3" w:rsidRDefault="00C42D9F" w:rsidP="00C42D9F">
            <w:pPr>
              <w:spacing w:after="0"/>
              <w:jc w:val="center"/>
              <w:rPr>
                <w:rFonts w:cs="Calibri"/>
                <w:b/>
                <w:sz w:val="24"/>
                <w:szCs w:val="24"/>
              </w:rPr>
            </w:pPr>
            <w:r>
              <w:rPr>
                <w:rFonts w:cs="Calibri"/>
                <w:b/>
                <w:sz w:val="24"/>
                <w:szCs w:val="24"/>
              </w:rPr>
              <w:t>12</w:t>
            </w:r>
            <w:r w:rsidRPr="00D64EC3">
              <w:rPr>
                <w:rFonts w:cs="Calibri"/>
                <w:b/>
                <w:sz w:val="24"/>
                <w:szCs w:val="24"/>
              </w:rPr>
              <w:t>0 acres</w:t>
            </w:r>
          </w:p>
          <w:p w14:paraId="58F55AD6" w14:textId="77777777" w:rsidR="00C42D9F" w:rsidRPr="00D64EC3" w:rsidRDefault="00C42D9F" w:rsidP="00C42D9F">
            <w:pPr>
              <w:spacing w:after="0"/>
              <w:jc w:val="center"/>
              <w:rPr>
                <w:rFonts w:cs="Calibri"/>
                <w:sz w:val="24"/>
                <w:szCs w:val="24"/>
              </w:rPr>
            </w:pPr>
            <w:r>
              <w:rPr>
                <w:rFonts w:ascii="Calibri" w:hAnsi="Calibri" w:cs="Mangal"/>
                <w:b/>
                <w:noProof/>
              </w:rPr>
              <w:drawing>
                <wp:inline distT="0" distB="0" distL="0" distR="0" wp14:anchorId="75329677" wp14:editId="30C342BA">
                  <wp:extent cx="198120" cy="19187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4DE397D6" wp14:editId="2F44C469">
                  <wp:extent cx="198120" cy="19187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7C2FB78C" wp14:editId="4DA17A08">
                  <wp:extent cx="198120" cy="1918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tc>
        <w:tc>
          <w:tcPr>
            <w:tcW w:w="1440" w:type="dxa"/>
            <w:tcBorders>
              <w:left w:val="single" w:sz="4" w:space="0" w:color="auto"/>
            </w:tcBorders>
            <w:shd w:val="clear" w:color="auto" w:fill="auto"/>
          </w:tcPr>
          <w:p w14:paraId="57AA9FAE" w14:textId="013552CE" w:rsidR="00C42D9F" w:rsidRPr="007E0951" w:rsidRDefault="009A3BC2" w:rsidP="00C42D9F">
            <w:pPr>
              <w:spacing w:after="0"/>
              <w:jc w:val="center"/>
              <w:rPr>
                <w:rFonts w:cs="Calibri"/>
                <w:b/>
                <w:sz w:val="24"/>
                <w:szCs w:val="24"/>
              </w:rPr>
            </w:pPr>
            <w:r>
              <w:rPr>
                <w:rFonts w:cs="Calibri"/>
                <w:b/>
                <w:sz w:val="24"/>
                <w:szCs w:val="24"/>
              </w:rPr>
              <w:t>2</w:t>
            </w:r>
            <w:r w:rsidR="001A7F52">
              <w:rPr>
                <w:rFonts w:cs="Calibri"/>
                <w:b/>
                <w:sz w:val="24"/>
                <w:szCs w:val="24"/>
              </w:rPr>
              <w:t xml:space="preserve"> meal</w:t>
            </w:r>
            <w:r>
              <w:rPr>
                <w:rFonts w:cs="Calibri"/>
                <w:b/>
                <w:sz w:val="24"/>
                <w:szCs w:val="24"/>
              </w:rPr>
              <w:t>s</w:t>
            </w:r>
            <w:r w:rsidR="001A7F52">
              <w:rPr>
                <w:rFonts w:cs="Calibri"/>
                <w:b/>
                <w:sz w:val="24"/>
                <w:szCs w:val="24"/>
              </w:rPr>
              <w:t xml:space="preserve"> each week</w:t>
            </w:r>
          </w:p>
          <w:p w14:paraId="47BCAB2E" w14:textId="64703711" w:rsidR="00C42D9F" w:rsidRPr="007E0951" w:rsidRDefault="00B11247" w:rsidP="00C42D9F">
            <w:pPr>
              <w:spacing w:after="0"/>
              <w:jc w:val="center"/>
              <w:rPr>
                <w:rFonts w:cs="Calibri"/>
                <w:sz w:val="24"/>
                <w:szCs w:val="24"/>
              </w:rPr>
            </w:pPr>
            <w:r w:rsidRPr="007E0951">
              <w:rPr>
                <w:rFonts w:cs="Mangal"/>
                <w:b/>
                <w:noProof/>
                <w:sz w:val="24"/>
                <w:szCs w:val="24"/>
              </w:rPr>
              <w:drawing>
                <wp:inline distT="0" distB="0" distL="0" distR="0" wp14:anchorId="3FFD67C2" wp14:editId="77825C7C">
                  <wp:extent cx="190500" cy="1905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350" w:type="dxa"/>
            <w:tcBorders>
              <w:left w:val="single" w:sz="4" w:space="0" w:color="auto"/>
              <w:right w:val="single" w:sz="4" w:space="0" w:color="auto"/>
            </w:tcBorders>
          </w:tcPr>
          <w:p w14:paraId="2BFFDCCD" w14:textId="76918CF8" w:rsidR="00C42D9F" w:rsidRPr="007E0951" w:rsidRDefault="003E0A46" w:rsidP="009A3BC2">
            <w:pPr>
              <w:spacing w:after="0"/>
              <w:jc w:val="center"/>
              <w:rPr>
                <w:rFonts w:cs="Mangal"/>
                <w:b/>
                <w:sz w:val="24"/>
                <w:szCs w:val="24"/>
                <w:lang w:eastAsia="zh-CN"/>
              </w:rPr>
            </w:pPr>
            <w:r>
              <w:rPr>
                <w:rFonts w:cs="Mangal"/>
                <w:b/>
                <w:sz w:val="24"/>
                <w:szCs w:val="24"/>
                <w:lang w:eastAsia="zh-CN"/>
              </w:rPr>
              <w:t xml:space="preserve">6 </w:t>
            </w:r>
            <w:r w:rsidR="00C42D9F" w:rsidRPr="007E0951">
              <w:rPr>
                <w:rFonts w:cs="Mangal"/>
                <w:b/>
                <w:sz w:val="24"/>
                <w:szCs w:val="24"/>
                <w:lang w:eastAsia="zh-CN"/>
              </w:rPr>
              <w:t>meals</w:t>
            </w:r>
            <w:r w:rsidR="009A3BC2">
              <w:rPr>
                <w:rFonts w:cs="Mangal"/>
                <w:b/>
                <w:sz w:val="24"/>
                <w:szCs w:val="24"/>
                <w:lang w:eastAsia="zh-CN"/>
              </w:rPr>
              <w:t xml:space="preserve"> each week</w:t>
            </w:r>
            <w:r>
              <w:rPr>
                <w:rFonts w:cs="Mangal"/>
                <w:b/>
                <w:sz w:val="24"/>
                <w:szCs w:val="24"/>
                <w:lang w:eastAsia="zh-CN"/>
              </w:rPr>
              <w:t xml:space="preserve">     </w:t>
            </w:r>
            <w:r w:rsidR="00C42D9F" w:rsidRPr="007E0951">
              <w:rPr>
                <w:rFonts w:cs="Mangal"/>
                <w:b/>
                <w:noProof/>
                <w:sz w:val="24"/>
                <w:szCs w:val="24"/>
              </w:rPr>
              <w:drawing>
                <wp:inline distT="0" distB="0" distL="0" distR="0" wp14:anchorId="1A95DBDC" wp14:editId="02205800">
                  <wp:extent cx="190500" cy="1905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69082E03" wp14:editId="79DA0E17">
                  <wp:extent cx="190500" cy="1905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7F2FA642" wp14:editId="620A2B6F">
                  <wp:extent cx="190500" cy="190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530" w:type="dxa"/>
            <w:tcBorders>
              <w:left w:val="single" w:sz="4" w:space="0" w:color="auto"/>
            </w:tcBorders>
            <w:shd w:val="clear" w:color="auto" w:fill="auto"/>
          </w:tcPr>
          <w:p w14:paraId="11C67D31" w14:textId="1F318466" w:rsidR="00C42D9F" w:rsidRPr="00D64EC3" w:rsidRDefault="00B11247" w:rsidP="00C42D9F">
            <w:pPr>
              <w:spacing w:after="0"/>
              <w:jc w:val="center"/>
              <w:rPr>
                <w:rFonts w:cs="Mangal"/>
                <w:b/>
                <w:sz w:val="24"/>
                <w:szCs w:val="24"/>
                <w:lang w:eastAsia="zh-CN"/>
              </w:rPr>
            </w:pPr>
            <w:r>
              <w:rPr>
                <w:rFonts w:cs="Mangal"/>
                <w:b/>
                <w:sz w:val="24"/>
                <w:szCs w:val="24"/>
                <w:lang w:eastAsia="zh-CN"/>
              </w:rPr>
              <w:t>2</w:t>
            </w:r>
            <w:r w:rsidR="00C42D9F" w:rsidRPr="00D64EC3">
              <w:rPr>
                <w:rFonts w:cs="Mangal"/>
                <w:b/>
                <w:sz w:val="24"/>
                <w:szCs w:val="24"/>
                <w:lang w:eastAsia="zh-CN"/>
              </w:rPr>
              <w:t>0 miles</w:t>
            </w:r>
          </w:p>
          <w:p w14:paraId="06BD76AE" w14:textId="25D6B95C" w:rsidR="00C42D9F" w:rsidRPr="00D64EC3" w:rsidRDefault="00B11247" w:rsidP="00C42D9F">
            <w:pPr>
              <w:spacing w:after="0"/>
              <w:jc w:val="center"/>
              <w:rPr>
                <w:rFonts w:cs="Mangal"/>
                <w:sz w:val="24"/>
                <w:szCs w:val="24"/>
                <w:lang w:eastAsia="zh-CN"/>
              </w:rPr>
            </w:pPr>
            <w:r>
              <w:object w:dxaOrig="1680" w:dyaOrig="1095" w14:anchorId="56737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40.65pt" o:ole="">
                  <v:imagedata r:id="rId22" o:title=""/>
                </v:shape>
                <o:OLEObject Type="Embed" ProgID="PBrush" ShapeID="_x0000_i1025" DrawAspect="Content" ObjectID="_1687531418" r:id="rId23"/>
              </w:object>
            </w:r>
          </w:p>
        </w:tc>
        <w:tc>
          <w:tcPr>
            <w:tcW w:w="990" w:type="dxa"/>
            <w:tcBorders>
              <w:left w:val="single" w:sz="4" w:space="0" w:color="auto"/>
            </w:tcBorders>
            <w:shd w:val="clear" w:color="auto" w:fill="auto"/>
            <w:vAlign w:val="center"/>
          </w:tcPr>
          <w:p w14:paraId="2D7E9554" w14:textId="654A1B7E" w:rsidR="00C42D9F" w:rsidRPr="00D64EC3" w:rsidRDefault="00B11247" w:rsidP="00C42D9F">
            <w:pPr>
              <w:spacing w:after="60" w:line="240" w:lineRule="auto"/>
              <w:jc w:val="center"/>
              <w:rPr>
                <w:rFonts w:cs="Calibri"/>
                <w:b/>
                <w:bCs/>
                <w:sz w:val="24"/>
                <w:szCs w:val="24"/>
              </w:rPr>
            </w:pPr>
            <w:r>
              <w:rPr>
                <w:rFonts w:cs="Calibri"/>
                <w:b/>
                <w:bCs/>
                <w:sz w:val="24"/>
                <w:szCs w:val="24"/>
              </w:rPr>
              <w:t>$24</w:t>
            </w:r>
          </w:p>
        </w:tc>
        <w:tc>
          <w:tcPr>
            <w:tcW w:w="270" w:type="dxa"/>
            <w:tcBorders>
              <w:top w:val="nil"/>
              <w:left w:val="single" w:sz="4" w:space="0" w:color="auto"/>
              <w:bottom w:val="nil"/>
            </w:tcBorders>
          </w:tcPr>
          <w:p w14:paraId="6C33801E"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0EC6FF7B"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A</w:t>
            </w:r>
          </w:p>
        </w:tc>
      </w:tr>
      <w:tr w:rsidR="00B11247" w:rsidRPr="00D64EC3" w14:paraId="264B8F07" w14:textId="77777777" w:rsidTr="004C074B">
        <w:trPr>
          <w:trHeight w:hRule="exact" w:val="1540"/>
        </w:trPr>
        <w:tc>
          <w:tcPr>
            <w:tcW w:w="1165" w:type="dxa"/>
            <w:tcBorders>
              <w:left w:val="single" w:sz="4" w:space="0" w:color="auto"/>
            </w:tcBorders>
            <w:shd w:val="clear" w:color="auto" w:fill="auto"/>
            <w:vAlign w:val="center"/>
          </w:tcPr>
          <w:p w14:paraId="582F1BBD" w14:textId="77777777" w:rsidR="00B11247" w:rsidRPr="00D64EC3" w:rsidRDefault="00B11247" w:rsidP="00C42D9F">
            <w:pPr>
              <w:spacing w:after="0"/>
              <w:jc w:val="center"/>
              <w:rPr>
                <w:rFonts w:cs="Calibri"/>
                <w:b/>
                <w:sz w:val="24"/>
                <w:szCs w:val="24"/>
              </w:rPr>
            </w:pPr>
            <w:r w:rsidRPr="00D64EC3">
              <w:rPr>
                <w:rFonts w:cs="Calibri"/>
                <w:b/>
                <w:sz w:val="24"/>
                <w:szCs w:val="24"/>
              </w:rPr>
              <w:t>Option B: No Project</w:t>
            </w:r>
          </w:p>
        </w:tc>
        <w:tc>
          <w:tcPr>
            <w:tcW w:w="6840" w:type="dxa"/>
            <w:gridSpan w:val="5"/>
            <w:tcBorders>
              <w:left w:val="single" w:sz="4" w:space="0" w:color="auto"/>
            </w:tcBorders>
          </w:tcPr>
          <w:p w14:paraId="42D254C6" w14:textId="77777777" w:rsidR="00B11247" w:rsidRDefault="00B11247" w:rsidP="00C42D9F">
            <w:pPr>
              <w:spacing w:after="0"/>
              <w:jc w:val="center"/>
              <w:rPr>
                <w:rFonts w:cs="Mangal"/>
                <w:sz w:val="24"/>
                <w:szCs w:val="24"/>
                <w:lang w:eastAsia="zh-CN"/>
              </w:rPr>
            </w:pPr>
          </w:p>
          <w:p w14:paraId="1A0AFEE8" w14:textId="77777777" w:rsidR="00B11247" w:rsidRPr="00D64EC3" w:rsidRDefault="00B11247" w:rsidP="00C42D9F">
            <w:pPr>
              <w:spacing w:after="0"/>
              <w:jc w:val="center"/>
              <w:rPr>
                <w:rFonts w:cs="Mangal"/>
                <w:sz w:val="24"/>
                <w:szCs w:val="24"/>
                <w:lang w:eastAsia="zh-CN"/>
              </w:rPr>
            </w:pPr>
            <w:r w:rsidRPr="00D64EC3">
              <w:rPr>
                <w:rFonts w:cs="Mangal"/>
                <w:sz w:val="24"/>
                <w:szCs w:val="24"/>
                <w:lang w:eastAsia="zh-CN"/>
              </w:rPr>
              <w:t>There is no new protected area</w:t>
            </w:r>
          </w:p>
        </w:tc>
        <w:tc>
          <w:tcPr>
            <w:tcW w:w="990" w:type="dxa"/>
            <w:tcBorders>
              <w:left w:val="single" w:sz="4" w:space="0" w:color="auto"/>
            </w:tcBorders>
            <w:shd w:val="clear" w:color="auto" w:fill="auto"/>
            <w:vAlign w:val="center"/>
          </w:tcPr>
          <w:p w14:paraId="32E1CEFE" w14:textId="77777777" w:rsidR="00B11247" w:rsidRPr="00D64EC3" w:rsidRDefault="00B11247" w:rsidP="00C42D9F">
            <w:pPr>
              <w:spacing w:after="60" w:line="240" w:lineRule="auto"/>
              <w:jc w:val="center"/>
              <w:rPr>
                <w:rFonts w:cs="Calibri"/>
                <w:b/>
                <w:bCs/>
                <w:sz w:val="24"/>
                <w:szCs w:val="24"/>
              </w:rPr>
            </w:pPr>
            <w:r w:rsidRPr="00D64EC3">
              <w:rPr>
                <w:rFonts w:cs="Calibri"/>
                <w:b/>
                <w:bCs/>
                <w:sz w:val="24"/>
                <w:szCs w:val="24"/>
              </w:rPr>
              <w:t>$0</w:t>
            </w:r>
          </w:p>
        </w:tc>
        <w:tc>
          <w:tcPr>
            <w:tcW w:w="270" w:type="dxa"/>
            <w:tcBorders>
              <w:top w:val="nil"/>
              <w:left w:val="single" w:sz="4" w:space="0" w:color="auto"/>
              <w:bottom w:val="nil"/>
            </w:tcBorders>
          </w:tcPr>
          <w:p w14:paraId="1BCEAF68" w14:textId="77777777" w:rsidR="00B11247" w:rsidRPr="00D64EC3" w:rsidRDefault="00B11247"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632BE70B" w14:textId="77777777" w:rsidR="00B11247" w:rsidRPr="00D64EC3" w:rsidRDefault="00B11247"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B</w:t>
            </w:r>
          </w:p>
        </w:tc>
      </w:tr>
    </w:tbl>
    <w:p w14:paraId="3BBAC6F3" w14:textId="77777777" w:rsidR="00C42D9F" w:rsidRDefault="00C42D9F" w:rsidP="00C42D9F">
      <w:pPr>
        <w:jc w:val="center"/>
        <w:rPr>
          <w:rFonts w:cstheme="minorHAnsi"/>
          <w:sz w:val="24"/>
          <w:szCs w:val="24"/>
          <w:highlight w:val="yellow"/>
        </w:rPr>
      </w:pPr>
    </w:p>
    <w:p w14:paraId="0E695D35" w14:textId="77777777" w:rsidR="00C42D9F" w:rsidRDefault="00C42D9F">
      <w:pPr>
        <w:rPr>
          <w:rFonts w:cs="Mangal"/>
          <w:b/>
          <w:sz w:val="34"/>
          <w:szCs w:val="34"/>
        </w:rPr>
      </w:pPr>
      <w:r>
        <w:rPr>
          <w:rFonts w:cs="Mangal"/>
          <w:b/>
          <w:sz w:val="34"/>
          <w:szCs w:val="34"/>
        </w:rPr>
        <w:br w:type="page"/>
      </w:r>
    </w:p>
    <w:p w14:paraId="4812DA99" w14:textId="777D5F5A" w:rsidR="00C42D9F" w:rsidRPr="00B8156E" w:rsidRDefault="00C42D9F" w:rsidP="00C42D9F">
      <w:pPr>
        <w:pBdr>
          <w:bottom w:val="single" w:sz="4" w:space="1" w:color="auto"/>
        </w:pBdr>
        <w:shd w:val="clear" w:color="auto" w:fill="EDEDED" w:themeFill="accent3" w:themeFillTint="33"/>
        <w:spacing w:after="0"/>
        <w:jc w:val="center"/>
        <w:rPr>
          <w:rFonts w:cs="Mangal"/>
          <w:b/>
          <w:sz w:val="34"/>
          <w:szCs w:val="34"/>
        </w:rPr>
      </w:pPr>
      <w:r>
        <w:rPr>
          <w:rFonts w:cs="Mangal"/>
          <w:b/>
          <w:sz w:val="34"/>
          <w:szCs w:val="34"/>
        </w:rPr>
        <w:t>Choice Question 4</w:t>
      </w:r>
    </w:p>
    <w:p w14:paraId="1658EEEF" w14:textId="77777777" w:rsidR="00C42D9F" w:rsidRDefault="00C42D9F" w:rsidP="00C42D9F">
      <w:pPr>
        <w:spacing w:after="0"/>
        <w:rPr>
          <w:sz w:val="24"/>
          <w:szCs w:val="24"/>
        </w:rPr>
      </w:pPr>
      <w:r w:rsidRPr="005E3D5A">
        <w:rPr>
          <w:sz w:val="24"/>
          <w:szCs w:val="24"/>
        </w:rPr>
        <w:t xml:space="preserve">Suppose </w:t>
      </w:r>
      <w:r>
        <w:rPr>
          <w:sz w:val="24"/>
          <w:szCs w:val="24"/>
        </w:rPr>
        <w:t xml:space="preserve">Option </w:t>
      </w:r>
      <w:r w:rsidRPr="005E3D5A">
        <w:rPr>
          <w:sz w:val="24"/>
          <w:szCs w:val="24"/>
        </w:rPr>
        <w:t xml:space="preserve">A </w:t>
      </w:r>
      <w:r>
        <w:rPr>
          <w:sz w:val="24"/>
          <w:szCs w:val="24"/>
        </w:rPr>
        <w:t>is</w:t>
      </w:r>
      <w:r w:rsidRPr="005E3D5A">
        <w:rPr>
          <w:sz w:val="24"/>
          <w:szCs w:val="24"/>
        </w:rPr>
        <w:t xml:space="preserve"> the </w:t>
      </w:r>
      <w:r w:rsidRPr="005E3D5A">
        <w:rPr>
          <w:b/>
          <w:sz w:val="24"/>
          <w:szCs w:val="24"/>
        </w:rPr>
        <w:t>only</w:t>
      </w:r>
      <w:r w:rsidRPr="005E3D5A">
        <w:rPr>
          <w:sz w:val="24"/>
          <w:szCs w:val="24"/>
        </w:rPr>
        <w:t xml:space="preserve"> </w:t>
      </w:r>
      <w:r>
        <w:rPr>
          <w:sz w:val="24"/>
          <w:szCs w:val="24"/>
        </w:rPr>
        <w:t>conservation project you could choose. Would you choose it over the current situation</w:t>
      </w:r>
      <w:r w:rsidRPr="005E3D5A">
        <w:rPr>
          <w:sz w:val="24"/>
          <w:szCs w:val="24"/>
        </w:rPr>
        <w:t xml:space="preserve">? Please read </w:t>
      </w:r>
      <w:r w:rsidRPr="0041128A">
        <w:rPr>
          <w:b/>
          <w:sz w:val="24"/>
          <w:szCs w:val="24"/>
        </w:rPr>
        <w:t>all</w:t>
      </w:r>
      <w:r>
        <w:rPr>
          <w:sz w:val="24"/>
          <w:szCs w:val="24"/>
        </w:rPr>
        <w:t xml:space="preserve"> </w:t>
      </w:r>
      <w:r w:rsidRPr="005E3D5A">
        <w:rPr>
          <w:sz w:val="24"/>
          <w:szCs w:val="24"/>
        </w:rPr>
        <w:t xml:space="preserve">the features of </w:t>
      </w:r>
      <w:r w:rsidRPr="00D67B98">
        <w:rPr>
          <w:sz w:val="24"/>
          <w:szCs w:val="24"/>
        </w:rPr>
        <w:t>the</w:t>
      </w:r>
      <w:r w:rsidRPr="005E3D5A">
        <w:rPr>
          <w:sz w:val="24"/>
          <w:szCs w:val="24"/>
        </w:rPr>
        <w:t xml:space="preserve"> option and then </w:t>
      </w:r>
      <w:r w:rsidRPr="005E3D5A">
        <w:rPr>
          <w:b/>
          <w:sz w:val="24"/>
          <w:szCs w:val="24"/>
        </w:rPr>
        <w:t xml:space="preserve">check the box that represents </w:t>
      </w:r>
      <w:r>
        <w:rPr>
          <w:b/>
          <w:sz w:val="24"/>
          <w:szCs w:val="24"/>
        </w:rPr>
        <w:t>your choice</w:t>
      </w:r>
      <w:r w:rsidRPr="005E3D5A">
        <w:rPr>
          <w:sz w:val="24"/>
          <w:szCs w:val="24"/>
        </w:rPr>
        <w:t>. If you do not like option A</w:t>
      </w:r>
      <w:r>
        <w:rPr>
          <w:sz w:val="24"/>
          <w:szCs w:val="24"/>
        </w:rPr>
        <w:t>,</w:t>
      </w:r>
      <w:r w:rsidRPr="005E3D5A">
        <w:rPr>
          <w:sz w:val="24"/>
          <w:szCs w:val="24"/>
        </w:rPr>
        <w:t xml:space="preserve"> please choose the box marked </w:t>
      </w:r>
      <w:r>
        <w:rPr>
          <w:sz w:val="24"/>
          <w:szCs w:val="24"/>
        </w:rPr>
        <w:t>“No project” which is Option B.</w:t>
      </w:r>
    </w:p>
    <w:p w14:paraId="6CD30802" w14:textId="77777777" w:rsidR="00C42D9F" w:rsidRPr="00B8156E" w:rsidRDefault="00C42D9F" w:rsidP="00C42D9F">
      <w:pPr>
        <w:spacing w:after="0"/>
        <w:rPr>
          <w:sz w:val="18"/>
          <w:szCs w:val="24"/>
        </w:rPr>
      </w:pPr>
    </w:p>
    <w:tbl>
      <w:tblPr>
        <w:tblW w:w="10525"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165"/>
        <w:gridCol w:w="1170"/>
        <w:gridCol w:w="1350"/>
        <w:gridCol w:w="1440"/>
        <w:gridCol w:w="1350"/>
        <w:gridCol w:w="1530"/>
        <w:gridCol w:w="990"/>
        <w:gridCol w:w="270"/>
        <w:gridCol w:w="1260"/>
      </w:tblGrid>
      <w:tr w:rsidR="00C42D9F" w:rsidRPr="00D64EC3" w14:paraId="1C9B2570" w14:textId="77777777" w:rsidTr="00C42D9F">
        <w:tc>
          <w:tcPr>
            <w:tcW w:w="1165" w:type="dxa"/>
            <w:tcBorders>
              <w:left w:val="single" w:sz="4" w:space="0" w:color="auto"/>
            </w:tcBorders>
            <w:shd w:val="clear" w:color="auto" w:fill="EDEDED" w:themeFill="accent3" w:themeFillTint="33"/>
            <w:vAlign w:val="center"/>
          </w:tcPr>
          <w:p w14:paraId="76E735FA" w14:textId="77777777" w:rsidR="00C42D9F" w:rsidRPr="00D64EC3" w:rsidRDefault="00C42D9F" w:rsidP="00C42D9F">
            <w:pPr>
              <w:spacing w:after="0"/>
              <w:jc w:val="center"/>
              <w:rPr>
                <w:rFonts w:cs="Calibri"/>
                <w:b/>
                <w:sz w:val="24"/>
                <w:szCs w:val="24"/>
              </w:rPr>
            </w:pPr>
          </w:p>
        </w:tc>
        <w:tc>
          <w:tcPr>
            <w:tcW w:w="1170" w:type="dxa"/>
            <w:tcBorders>
              <w:left w:val="single" w:sz="4" w:space="0" w:color="auto"/>
              <w:right w:val="single" w:sz="4" w:space="0" w:color="auto"/>
            </w:tcBorders>
            <w:shd w:val="clear" w:color="auto" w:fill="EDEDED" w:themeFill="accent3" w:themeFillTint="33"/>
          </w:tcPr>
          <w:p w14:paraId="1F0E9E66" w14:textId="77777777" w:rsidR="00C42D9F" w:rsidRDefault="00C42D9F" w:rsidP="00C42D9F">
            <w:pPr>
              <w:spacing w:after="0"/>
              <w:jc w:val="center"/>
              <w:rPr>
                <w:rFonts w:cs="Calibri"/>
                <w:b/>
                <w:sz w:val="24"/>
                <w:szCs w:val="24"/>
              </w:rPr>
            </w:pPr>
            <w:r w:rsidRPr="00D64EC3">
              <w:rPr>
                <w:rFonts w:cs="Calibri"/>
                <w:b/>
                <w:sz w:val="24"/>
                <w:szCs w:val="24"/>
              </w:rPr>
              <w:t>Acres of nature</w:t>
            </w:r>
          </w:p>
          <w:p w14:paraId="0EDF7C29" w14:textId="77777777" w:rsidR="00C42D9F" w:rsidRPr="00D64EC3" w:rsidRDefault="00C42D9F" w:rsidP="00C42D9F">
            <w:pPr>
              <w:spacing w:after="0"/>
              <w:jc w:val="center"/>
              <w:rPr>
                <w:rFonts w:cs="Calibri"/>
                <w:b/>
                <w:sz w:val="24"/>
                <w:szCs w:val="24"/>
              </w:rPr>
            </w:pPr>
            <w:r w:rsidRPr="00D64EC3">
              <w:rPr>
                <w:rFonts w:cs="Calibri"/>
                <w:b/>
                <w:noProof/>
                <w:sz w:val="24"/>
                <w:szCs w:val="24"/>
              </w:rPr>
              <w:drawing>
                <wp:inline distT="0" distB="0" distL="0" distR="0" wp14:anchorId="028309D8" wp14:editId="781D5777">
                  <wp:extent cx="464442" cy="3048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512" cy="312721"/>
                          </a:xfrm>
                          <a:prstGeom prst="rect">
                            <a:avLst/>
                          </a:prstGeom>
                          <a:noFill/>
                        </pic:spPr>
                      </pic:pic>
                    </a:graphicData>
                  </a:graphic>
                </wp:inline>
              </w:drawing>
            </w:r>
          </w:p>
        </w:tc>
        <w:tc>
          <w:tcPr>
            <w:tcW w:w="1350" w:type="dxa"/>
            <w:tcBorders>
              <w:left w:val="single" w:sz="4" w:space="0" w:color="auto"/>
            </w:tcBorders>
            <w:shd w:val="clear" w:color="auto" w:fill="EDEDED" w:themeFill="accent3" w:themeFillTint="33"/>
          </w:tcPr>
          <w:p w14:paraId="2EAAE0DA" w14:textId="77777777" w:rsidR="00C42D9F" w:rsidRDefault="00C42D9F" w:rsidP="00C42D9F">
            <w:pPr>
              <w:spacing w:after="0"/>
              <w:jc w:val="center"/>
              <w:rPr>
                <w:rFonts w:cs="Calibri"/>
                <w:b/>
                <w:sz w:val="24"/>
                <w:szCs w:val="24"/>
              </w:rPr>
            </w:pPr>
            <w:r w:rsidRPr="00D64EC3">
              <w:rPr>
                <w:noProof/>
                <w:sz w:val="24"/>
                <w:szCs w:val="24"/>
              </w:rPr>
              <w:drawing>
                <wp:anchor distT="0" distB="0" distL="114300" distR="114300" simplePos="0" relativeHeight="251802624" behindDoc="0" locked="0" layoutInCell="1" allowOverlap="1" wp14:anchorId="18B172B0" wp14:editId="6A89771E">
                  <wp:simplePos x="0" y="0"/>
                  <wp:positionH relativeFrom="column">
                    <wp:posOffset>172085</wp:posOffset>
                  </wp:positionH>
                  <wp:positionV relativeFrom="paragraph">
                    <wp:posOffset>394970</wp:posOffset>
                  </wp:positionV>
                  <wp:extent cx="368935" cy="295275"/>
                  <wp:effectExtent l="19050" t="19050" r="12065" b="952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68935" cy="29527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D64EC3">
              <w:rPr>
                <w:rFonts w:cs="Calibri"/>
                <w:b/>
                <w:sz w:val="24"/>
                <w:szCs w:val="24"/>
              </w:rPr>
              <w:t>Acres of farmland</w:t>
            </w:r>
          </w:p>
          <w:p w14:paraId="6C80C842" w14:textId="77777777" w:rsidR="00C42D9F" w:rsidRPr="00D64EC3" w:rsidRDefault="00C42D9F" w:rsidP="00C42D9F">
            <w:pPr>
              <w:spacing w:after="0"/>
              <w:jc w:val="center"/>
              <w:rPr>
                <w:rFonts w:cs="Calibri"/>
                <w:b/>
                <w:sz w:val="24"/>
                <w:szCs w:val="24"/>
              </w:rPr>
            </w:pPr>
          </w:p>
        </w:tc>
        <w:tc>
          <w:tcPr>
            <w:tcW w:w="1440" w:type="dxa"/>
            <w:tcBorders>
              <w:left w:val="single" w:sz="4" w:space="0" w:color="auto"/>
            </w:tcBorders>
            <w:shd w:val="clear" w:color="auto" w:fill="EDEDED" w:themeFill="accent3" w:themeFillTint="33"/>
          </w:tcPr>
          <w:p w14:paraId="238F8D9B" w14:textId="2681FB14" w:rsidR="00C42D9F" w:rsidRDefault="009A3BC2" w:rsidP="00C42D9F">
            <w:pPr>
              <w:spacing w:after="0"/>
              <w:jc w:val="center"/>
              <w:rPr>
                <w:rFonts w:cs="Calibri"/>
                <w:b/>
                <w:sz w:val="24"/>
                <w:szCs w:val="24"/>
              </w:rPr>
            </w:pPr>
            <w:r>
              <w:rPr>
                <w:rFonts w:cs="Calibri"/>
                <w:b/>
                <w:sz w:val="24"/>
                <w:szCs w:val="24"/>
              </w:rPr>
              <w:t>Meals</w:t>
            </w:r>
            <w:r w:rsidR="00C42D9F" w:rsidRPr="00D64EC3">
              <w:rPr>
                <w:rFonts w:cs="Calibri"/>
                <w:b/>
                <w:sz w:val="24"/>
                <w:szCs w:val="24"/>
              </w:rPr>
              <w:t xml:space="preserve"> from nature</w:t>
            </w:r>
          </w:p>
          <w:p w14:paraId="55383013" w14:textId="77777777" w:rsidR="00C42D9F" w:rsidRPr="00D64EC3" w:rsidRDefault="00C42D9F" w:rsidP="00C42D9F">
            <w:pPr>
              <w:spacing w:after="0"/>
              <w:jc w:val="center"/>
              <w:rPr>
                <w:rFonts w:cs="Calibri"/>
                <w:b/>
                <w:sz w:val="24"/>
                <w:szCs w:val="24"/>
              </w:rPr>
            </w:pPr>
            <w:r w:rsidRPr="00D64EC3">
              <w:rPr>
                <w:rFonts w:cs="Calibri"/>
                <w:noProof/>
                <w:sz w:val="24"/>
                <w:szCs w:val="24"/>
              </w:rPr>
              <w:drawing>
                <wp:inline distT="0" distB="0" distL="0" distR="0" wp14:anchorId="36ABA80B" wp14:editId="725A8848">
                  <wp:extent cx="413140" cy="347345"/>
                  <wp:effectExtent l="0" t="0" r="635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140" cy="347345"/>
                          </a:xfrm>
                          <a:prstGeom prst="rect">
                            <a:avLst/>
                          </a:prstGeom>
                          <a:noFill/>
                        </pic:spPr>
                      </pic:pic>
                    </a:graphicData>
                  </a:graphic>
                </wp:inline>
              </w:drawing>
            </w:r>
          </w:p>
        </w:tc>
        <w:tc>
          <w:tcPr>
            <w:tcW w:w="1350" w:type="dxa"/>
            <w:tcBorders>
              <w:left w:val="single" w:sz="4" w:space="0" w:color="auto"/>
              <w:right w:val="single" w:sz="4" w:space="0" w:color="auto"/>
            </w:tcBorders>
            <w:shd w:val="clear" w:color="auto" w:fill="EDEDED" w:themeFill="accent3" w:themeFillTint="33"/>
          </w:tcPr>
          <w:p w14:paraId="67992EA7" w14:textId="51A04556" w:rsidR="00C42D9F" w:rsidRDefault="009A3BC2" w:rsidP="00C42D9F">
            <w:pPr>
              <w:spacing w:after="0"/>
              <w:jc w:val="center"/>
              <w:rPr>
                <w:rFonts w:cs="Calibri"/>
                <w:b/>
                <w:sz w:val="24"/>
                <w:szCs w:val="24"/>
              </w:rPr>
            </w:pPr>
            <w:r>
              <w:rPr>
                <w:rFonts w:cs="Calibri"/>
                <w:b/>
                <w:sz w:val="24"/>
                <w:szCs w:val="24"/>
              </w:rPr>
              <w:t xml:space="preserve">Meals </w:t>
            </w:r>
            <w:r w:rsidR="00C42D9F">
              <w:rPr>
                <w:rFonts w:cs="Calibri"/>
                <w:b/>
                <w:sz w:val="24"/>
                <w:szCs w:val="24"/>
              </w:rPr>
              <w:t xml:space="preserve"> from farms</w:t>
            </w:r>
          </w:p>
          <w:p w14:paraId="7A9FB021" w14:textId="77777777" w:rsidR="00C42D9F" w:rsidRPr="00D64EC3" w:rsidRDefault="00C42D9F" w:rsidP="00C42D9F">
            <w:pPr>
              <w:spacing w:after="0"/>
              <w:jc w:val="center"/>
              <w:rPr>
                <w:rFonts w:cs="Calibri"/>
                <w:b/>
                <w:sz w:val="24"/>
                <w:szCs w:val="24"/>
              </w:rPr>
            </w:pPr>
            <w:r w:rsidRPr="00D64EC3">
              <w:rPr>
                <w:rFonts w:ascii="Calibri" w:eastAsia="Times New Roman" w:hAnsi="Calibri" w:cs="Mangal"/>
                <w:b/>
                <w:noProof/>
                <w:color w:val="000000"/>
                <w:sz w:val="24"/>
                <w:szCs w:val="24"/>
                <w:highlight w:val="yellow"/>
              </w:rPr>
              <w:drawing>
                <wp:anchor distT="0" distB="0" distL="114300" distR="114300" simplePos="0" relativeHeight="251803648" behindDoc="0" locked="0" layoutInCell="1" allowOverlap="1" wp14:anchorId="162B2DA4" wp14:editId="1182AD3F">
                  <wp:simplePos x="0" y="0"/>
                  <wp:positionH relativeFrom="column">
                    <wp:posOffset>145415</wp:posOffset>
                  </wp:positionH>
                  <wp:positionV relativeFrom="paragraph">
                    <wp:posOffset>12700</wp:posOffset>
                  </wp:positionV>
                  <wp:extent cx="371475" cy="276225"/>
                  <wp:effectExtent l="19050" t="19050" r="28575" b="2857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tc>
        <w:tc>
          <w:tcPr>
            <w:tcW w:w="1530" w:type="dxa"/>
            <w:tcBorders>
              <w:left w:val="single" w:sz="4" w:space="0" w:color="auto"/>
            </w:tcBorders>
            <w:shd w:val="clear" w:color="auto" w:fill="EDEDED" w:themeFill="accent3" w:themeFillTint="33"/>
          </w:tcPr>
          <w:p w14:paraId="5B34DEAB" w14:textId="77777777" w:rsidR="00C42D9F" w:rsidRPr="00D64EC3" w:rsidRDefault="00C42D9F" w:rsidP="00C42D9F">
            <w:pPr>
              <w:spacing w:after="0"/>
              <w:jc w:val="center"/>
              <w:rPr>
                <w:rFonts w:cs="Calibri"/>
                <w:b/>
                <w:sz w:val="24"/>
                <w:szCs w:val="24"/>
              </w:rPr>
            </w:pPr>
            <w:r w:rsidRPr="00D64EC3">
              <w:rPr>
                <w:rFonts w:cs="Calibri"/>
                <w:b/>
                <w:sz w:val="24"/>
                <w:szCs w:val="24"/>
              </w:rPr>
              <w:t>Distance from  you</w:t>
            </w:r>
          </w:p>
        </w:tc>
        <w:tc>
          <w:tcPr>
            <w:tcW w:w="990" w:type="dxa"/>
            <w:tcBorders>
              <w:left w:val="single" w:sz="4" w:space="0" w:color="auto"/>
            </w:tcBorders>
            <w:shd w:val="clear" w:color="auto" w:fill="EDEDED" w:themeFill="accent3" w:themeFillTint="33"/>
          </w:tcPr>
          <w:p w14:paraId="164F298E" w14:textId="77777777" w:rsidR="00C42D9F" w:rsidRPr="00D64EC3" w:rsidRDefault="00C42D9F" w:rsidP="00C42D9F">
            <w:pPr>
              <w:spacing w:after="0"/>
              <w:jc w:val="center"/>
              <w:rPr>
                <w:rFonts w:cs="Calibri"/>
                <w:b/>
                <w:sz w:val="24"/>
                <w:szCs w:val="24"/>
              </w:rPr>
            </w:pPr>
            <w:r w:rsidRPr="00D64EC3">
              <w:rPr>
                <w:rFonts w:cs="Calibri"/>
                <w:b/>
                <w:sz w:val="24"/>
                <w:szCs w:val="24"/>
              </w:rPr>
              <w:t xml:space="preserve">Cost to you </w:t>
            </w:r>
          </w:p>
        </w:tc>
        <w:tc>
          <w:tcPr>
            <w:tcW w:w="270" w:type="dxa"/>
            <w:tcBorders>
              <w:top w:val="nil"/>
              <w:left w:val="single" w:sz="4" w:space="0" w:color="auto"/>
              <w:bottom w:val="nil"/>
            </w:tcBorders>
            <w:shd w:val="clear" w:color="auto" w:fill="EDEDED" w:themeFill="accent3" w:themeFillTint="33"/>
          </w:tcPr>
          <w:p w14:paraId="75F9E17B"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EDEDED" w:themeFill="accent3" w:themeFillTint="33"/>
            <w:vAlign w:val="center"/>
          </w:tcPr>
          <w:p w14:paraId="0E4C3508" w14:textId="77777777" w:rsidR="00C42D9F" w:rsidRPr="00D64EC3" w:rsidRDefault="00C42D9F" w:rsidP="00C42D9F">
            <w:pPr>
              <w:spacing w:after="0"/>
              <w:jc w:val="center"/>
              <w:rPr>
                <w:rFonts w:cs="Calibri"/>
                <w:b/>
                <w:sz w:val="24"/>
                <w:szCs w:val="24"/>
              </w:rPr>
            </w:pPr>
            <w:r w:rsidRPr="00D64EC3">
              <w:rPr>
                <w:rFonts w:cs="Calibri"/>
                <w:b/>
                <w:sz w:val="24"/>
                <w:szCs w:val="24"/>
              </w:rPr>
              <w:t>I would choose</w:t>
            </w:r>
          </w:p>
        </w:tc>
      </w:tr>
    </w:tbl>
    <w:p w14:paraId="06F7EFA4" w14:textId="77777777" w:rsidR="00C42D9F" w:rsidRPr="00D64EC3" w:rsidRDefault="00C42D9F" w:rsidP="00C42D9F">
      <w:pPr>
        <w:spacing w:after="0"/>
        <w:rPr>
          <w:rFonts w:cs="Calibri"/>
          <w:sz w:val="24"/>
          <w:szCs w:val="24"/>
        </w:rPr>
      </w:pPr>
    </w:p>
    <w:tbl>
      <w:tblPr>
        <w:tblW w:w="10525"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5"/>
        <w:gridCol w:w="1170"/>
        <w:gridCol w:w="1350"/>
        <w:gridCol w:w="1440"/>
        <w:gridCol w:w="1440"/>
        <w:gridCol w:w="1440"/>
        <w:gridCol w:w="990"/>
        <w:gridCol w:w="270"/>
        <w:gridCol w:w="1260"/>
      </w:tblGrid>
      <w:tr w:rsidR="00C42D9F" w:rsidRPr="00D64EC3" w14:paraId="2210F611" w14:textId="77777777" w:rsidTr="001918F3">
        <w:trPr>
          <w:trHeight w:hRule="exact" w:val="1477"/>
        </w:trPr>
        <w:tc>
          <w:tcPr>
            <w:tcW w:w="1165" w:type="dxa"/>
            <w:tcBorders>
              <w:left w:val="single" w:sz="4" w:space="0" w:color="auto"/>
            </w:tcBorders>
            <w:shd w:val="clear" w:color="auto" w:fill="auto"/>
            <w:vAlign w:val="center"/>
          </w:tcPr>
          <w:p w14:paraId="70B111A9" w14:textId="77777777" w:rsidR="00C42D9F" w:rsidRPr="00D64EC3" w:rsidRDefault="00C42D9F" w:rsidP="00C42D9F">
            <w:pPr>
              <w:spacing w:after="0"/>
              <w:jc w:val="center"/>
              <w:rPr>
                <w:rFonts w:cs="Calibri"/>
                <w:b/>
                <w:sz w:val="24"/>
                <w:szCs w:val="24"/>
              </w:rPr>
            </w:pPr>
            <w:r w:rsidRPr="00D64EC3">
              <w:rPr>
                <w:rFonts w:cs="Calibri"/>
                <w:b/>
                <w:sz w:val="24"/>
                <w:szCs w:val="24"/>
              </w:rPr>
              <w:t>Option A: Project</w:t>
            </w:r>
          </w:p>
        </w:tc>
        <w:tc>
          <w:tcPr>
            <w:tcW w:w="1170" w:type="dxa"/>
            <w:tcBorders>
              <w:left w:val="single" w:sz="4" w:space="0" w:color="auto"/>
              <w:right w:val="single" w:sz="4" w:space="0" w:color="auto"/>
            </w:tcBorders>
          </w:tcPr>
          <w:p w14:paraId="53FF6B3E" w14:textId="0EAAF9D7" w:rsidR="00C42D9F" w:rsidRPr="00D64EC3" w:rsidRDefault="00B11247" w:rsidP="00C42D9F">
            <w:pPr>
              <w:spacing w:after="0"/>
              <w:jc w:val="center"/>
              <w:rPr>
                <w:rFonts w:cs="Calibri"/>
                <w:b/>
                <w:sz w:val="24"/>
                <w:szCs w:val="24"/>
              </w:rPr>
            </w:pPr>
            <w:r>
              <w:rPr>
                <w:rFonts w:cs="Calibri"/>
                <w:b/>
                <w:sz w:val="24"/>
                <w:szCs w:val="24"/>
              </w:rPr>
              <w:t>80</w:t>
            </w:r>
            <w:r w:rsidR="00C42D9F" w:rsidRPr="00D64EC3">
              <w:rPr>
                <w:rFonts w:cs="Calibri"/>
                <w:b/>
                <w:sz w:val="24"/>
                <w:szCs w:val="24"/>
              </w:rPr>
              <w:t xml:space="preserve"> acres</w:t>
            </w:r>
          </w:p>
          <w:p w14:paraId="08C20444" w14:textId="12C5F204" w:rsidR="00C42D9F" w:rsidRPr="00D64EC3" w:rsidRDefault="00B11247" w:rsidP="00C42D9F">
            <w:pPr>
              <w:spacing w:after="0"/>
              <w:jc w:val="center"/>
              <w:rPr>
                <w:rFonts w:cs="Calibri"/>
                <w:b/>
                <w:sz w:val="24"/>
                <w:szCs w:val="24"/>
              </w:rPr>
            </w:pPr>
            <w:r>
              <w:rPr>
                <w:rFonts w:ascii="Calibri" w:hAnsi="Calibri" w:cs="Mangal"/>
                <w:b/>
                <w:noProof/>
              </w:rPr>
              <w:drawing>
                <wp:inline distT="0" distB="0" distL="0" distR="0" wp14:anchorId="734E09BC" wp14:editId="13D86690">
                  <wp:extent cx="198120" cy="19187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4EE22E50" wp14:editId="56178901">
                  <wp:extent cx="198120" cy="19187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p w14:paraId="162A56E8" w14:textId="77777777" w:rsidR="00C42D9F" w:rsidRPr="00D64EC3" w:rsidRDefault="00C42D9F" w:rsidP="00C42D9F">
            <w:pPr>
              <w:spacing w:after="0"/>
              <w:jc w:val="center"/>
              <w:rPr>
                <w:rFonts w:cs="Calibri"/>
                <w:b/>
                <w:sz w:val="24"/>
                <w:szCs w:val="24"/>
              </w:rPr>
            </w:pPr>
          </w:p>
        </w:tc>
        <w:tc>
          <w:tcPr>
            <w:tcW w:w="1350" w:type="dxa"/>
            <w:tcBorders>
              <w:left w:val="single" w:sz="4" w:space="0" w:color="auto"/>
            </w:tcBorders>
          </w:tcPr>
          <w:p w14:paraId="7154D094" w14:textId="16A26619" w:rsidR="00C42D9F" w:rsidRPr="00D64EC3" w:rsidRDefault="00B11247" w:rsidP="00C42D9F">
            <w:pPr>
              <w:spacing w:after="0"/>
              <w:jc w:val="center"/>
              <w:rPr>
                <w:rFonts w:cs="Calibri"/>
                <w:b/>
                <w:sz w:val="24"/>
                <w:szCs w:val="24"/>
              </w:rPr>
            </w:pPr>
            <w:r>
              <w:rPr>
                <w:rFonts w:cs="Calibri"/>
                <w:b/>
                <w:sz w:val="24"/>
                <w:szCs w:val="24"/>
              </w:rPr>
              <w:t>80</w:t>
            </w:r>
            <w:r w:rsidR="00C42D9F" w:rsidRPr="00D64EC3">
              <w:rPr>
                <w:rFonts w:cs="Calibri"/>
                <w:b/>
                <w:sz w:val="24"/>
                <w:szCs w:val="24"/>
              </w:rPr>
              <w:t xml:space="preserve"> acres</w:t>
            </w:r>
          </w:p>
          <w:p w14:paraId="5DD2B6D9" w14:textId="3270B3C1" w:rsidR="00C42D9F" w:rsidRPr="00D64EC3" w:rsidRDefault="00C42D9F" w:rsidP="00C42D9F">
            <w:pPr>
              <w:spacing w:after="0"/>
              <w:jc w:val="center"/>
              <w:rPr>
                <w:rFonts w:cs="Calibri"/>
                <w:sz w:val="24"/>
                <w:szCs w:val="24"/>
              </w:rPr>
            </w:pPr>
            <w:r>
              <w:rPr>
                <w:rFonts w:ascii="Calibri" w:hAnsi="Calibri" w:cs="Mangal"/>
                <w:b/>
                <w:noProof/>
              </w:rPr>
              <w:drawing>
                <wp:inline distT="0" distB="0" distL="0" distR="0" wp14:anchorId="12C66F90" wp14:editId="61B2AD12">
                  <wp:extent cx="198120" cy="19187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1EA66980" wp14:editId="712A24CB">
                  <wp:extent cx="198120" cy="19187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tc>
        <w:tc>
          <w:tcPr>
            <w:tcW w:w="1440" w:type="dxa"/>
            <w:tcBorders>
              <w:left w:val="single" w:sz="4" w:space="0" w:color="auto"/>
            </w:tcBorders>
            <w:shd w:val="clear" w:color="auto" w:fill="auto"/>
          </w:tcPr>
          <w:p w14:paraId="77BD910C" w14:textId="6E37B4B4" w:rsidR="00C42D9F" w:rsidRPr="007E0951" w:rsidRDefault="009A3BC2" w:rsidP="00C42D9F">
            <w:pPr>
              <w:spacing w:after="0"/>
              <w:jc w:val="center"/>
              <w:rPr>
                <w:rFonts w:cs="Calibri"/>
                <w:b/>
                <w:sz w:val="24"/>
                <w:szCs w:val="24"/>
              </w:rPr>
            </w:pPr>
            <w:r>
              <w:rPr>
                <w:rFonts w:cs="Calibri"/>
                <w:b/>
                <w:sz w:val="24"/>
                <w:szCs w:val="24"/>
              </w:rPr>
              <w:t>2</w:t>
            </w:r>
            <w:r w:rsidR="00C42D9F">
              <w:rPr>
                <w:rFonts w:cs="Calibri"/>
                <w:b/>
                <w:sz w:val="24"/>
                <w:szCs w:val="24"/>
              </w:rPr>
              <w:t xml:space="preserve"> meals</w:t>
            </w:r>
            <w:r>
              <w:rPr>
                <w:rFonts w:cs="Calibri"/>
                <w:b/>
                <w:sz w:val="24"/>
                <w:szCs w:val="24"/>
              </w:rPr>
              <w:t xml:space="preserve"> each week</w:t>
            </w:r>
          </w:p>
          <w:p w14:paraId="3E7280FB" w14:textId="0ED71791" w:rsidR="00C42D9F" w:rsidRPr="007E0951" w:rsidRDefault="00B11247" w:rsidP="009A3BC2">
            <w:pPr>
              <w:spacing w:after="0"/>
              <w:jc w:val="center"/>
              <w:rPr>
                <w:rFonts w:cs="Calibri"/>
                <w:sz w:val="24"/>
                <w:szCs w:val="24"/>
              </w:rPr>
            </w:pPr>
            <w:r w:rsidRPr="007E0951">
              <w:rPr>
                <w:rFonts w:cs="Mangal"/>
                <w:b/>
                <w:noProof/>
                <w:sz w:val="24"/>
                <w:szCs w:val="24"/>
              </w:rPr>
              <w:drawing>
                <wp:inline distT="0" distB="0" distL="0" distR="0" wp14:anchorId="490B9E8F" wp14:editId="5DCEBB80">
                  <wp:extent cx="190500" cy="1905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440" w:type="dxa"/>
            <w:tcBorders>
              <w:left w:val="single" w:sz="4" w:space="0" w:color="auto"/>
              <w:right w:val="single" w:sz="4" w:space="0" w:color="auto"/>
            </w:tcBorders>
          </w:tcPr>
          <w:p w14:paraId="49CAEE55" w14:textId="1EED77EF" w:rsidR="00C42D9F" w:rsidRPr="007E0951" w:rsidRDefault="009A3BC2" w:rsidP="00B11247">
            <w:pPr>
              <w:spacing w:after="0"/>
              <w:jc w:val="center"/>
              <w:rPr>
                <w:rFonts w:cs="Mangal"/>
                <w:b/>
                <w:sz w:val="24"/>
                <w:szCs w:val="24"/>
                <w:lang w:eastAsia="zh-CN"/>
              </w:rPr>
            </w:pPr>
            <w:r>
              <w:rPr>
                <w:rFonts w:cs="Mangal"/>
                <w:b/>
                <w:sz w:val="24"/>
                <w:szCs w:val="24"/>
                <w:lang w:eastAsia="zh-CN"/>
              </w:rPr>
              <w:t>2</w:t>
            </w:r>
            <w:r w:rsidR="00C42D9F" w:rsidRPr="007E0951">
              <w:rPr>
                <w:rFonts w:cs="Mangal"/>
                <w:b/>
                <w:sz w:val="24"/>
                <w:szCs w:val="24"/>
                <w:lang w:eastAsia="zh-CN"/>
              </w:rPr>
              <w:t xml:space="preserve"> meals</w:t>
            </w:r>
            <w:r w:rsidR="003E0A46">
              <w:rPr>
                <w:rFonts w:cs="Mangal"/>
                <w:b/>
                <w:sz w:val="24"/>
                <w:szCs w:val="24"/>
                <w:lang w:eastAsia="zh-CN"/>
              </w:rPr>
              <w:t xml:space="preserve">  </w:t>
            </w:r>
            <w:r>
              <w:rPr>
                <w:rFonts w:cs="Mangal"/>
                <w:b/>
                <w:sz w:val="24"/>
                <w:szCs w:val="24"/>
                <w:lang w:eastAsia="zh-CN"/>
              </w:rPr>
              <w:t>each week</w:t>
            </w:r>
            <w:r w:rsidR="003E0A46">
              <w:rPr>
                <w:rFonts w:cs="Mangal"/>
                <w:b/>
                <w:sz w:val="24"/>
                <w:szCs w:val="24"/>
                <w:lang w:eastAsia="zh-CN"/>
              </w:rPr>
              <w:t xml:space="preserve">     </w:t>
            </w:r>
            <w:r w:rsidR="00C42D9F" w:rsidRPr="007E0951">
              <w:rPr>
                <w:rFonts w:cs="Mangal"/>
                <w:b/>
                <w:noProof/>
                <w:sz w:val="24"/>
                <w:szCs w:val="24"/>
              </w:rPr>
              <w:drawing>
                <wp:inline distT="0" distB="0" distL="0" distR="0" wp14:anchorId="33927141" wp14:editId="140FA415">
                  <wp:extent cx="190500" cy="1905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440" w:type="dxa"/>
            <w:tcBorders>
              <w:left w:val="single" w:sz="4" w:space="0" w:color="auto"/>
            </w:tcBorders>
            <w:shd w:val="clear" w:color="auto" w:fill="auto"/>
          </w:tcPr>
          <w:p w14:paraId="092601DB" w14:textId="77777777" w:rsidR="00C42D9F" w:rsidRPr="00D64EC3" w:rsidRDefault="00C42D9F" w:rsidP="00C42D9F">
            <w:pPr>
              <w:spacing w:after="0"/>
              <w:jc w:val="center"/>
              <w:rPr>
                <w:rFonts w:cs="Mangal"/>
                <w:b/>
                <w:sz w:val="24"/>
                <w:szCs w:val="24"/>
                <w:lang w:eastAsia="zh-CN"/>
              </w:rPr>
            </w:pPr>
            <w:r w:rsidRPr="00D64EC3">
              <w:rPr>
                <w:rFonts w:cs="Mangal"/>
                <w:b/>
                <w:sz w:val="24"/>
                <w:szCs w:val="24"/>
                <w:lang w:eastAsia="zh-CN"/>
              </w:rPr>
              <w:t>40 miles</w:t>
            </w:r>
          </w:p>
          <w:p w14:paraId="1221F345" w14:textId="77777777" w:rsidR="00C42D9F" w:rsidRPr="00D64EC3" w:rsidRDefault="00C42D9F" w:rsidP="00C42D9F">
            <w:pPr>
              <w:spacing w:after="0"/>
              <w:jc w:val="center"/>
              <w:rPr>
                <w:rFonts w:cs="Mangal"/>
                <w:sz w:val="24"/>
                <w:szCs w:val="24"/>
                <w:lang w:eastAsia="zh-CN"/>
              </w:rPr>
            </w:pPr>
            <w:r w:rsidRPr="00D64EC3">
              <w:rPr>
                <w:rFonts w:ascii="Calibri" w:eastAsia="Times New Roman" w:hAnsi="Calibri" w:cs="Mangal"/>
                <w:b/>
                <w:noProof/>
                <w:color w:val="000000"/>
                <w:sz w:val="24"/>
                <w:szCs w:val="24"/>
              </w:rPr>
              <w:drawing>
                <wp:anchor distT="0" distB="0" distL="114300" distR="114300" simplePos="0" relativeHeight="251801600" behindDoc="0" locked="0" layoutInCell="1" allowOverlap="1" wp14:anchorId="2CF66683" wp14:editId="03C76BC3">
                  <wp:simplePos x="0" y="0"/>
                  <wp:positionH relativeFrom="column">
                    <wp:posOffset>45720</wp:posOffset>
                  </wp:positionH>
                  <wp:positionV relativeFrom="paragraph">
                    <wp:posOffset>20955</wp:posOffset>
                  </wp:positionV>
                  <wp:extent cx="752475" cy="437916"/>
                  <wp:effectExtent l="0" t="0" r="0" b="63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3791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dxa"/>
            <w:tcBorders>
              <w:left w:val="single" w:sz="4" w:space="0" w:color="auto"/>
            </w:tcBorders>
            <w:shd w:val="clear" w:color="auto" w:fill="auto"/>
            <w:vAlign w:val="center"/>
          </w:tcPr>
          <w:p w14:paraId="3B7E6732" w14:textId="77777777" w:rsidR="00C42D9F" w:rsidRPr="00D64EC3" w:rsidRDefault="00C42D9F" w:rsidP="00C42D9F">
            <w:pPr>
              <w:spacing w:after="60" w:line="240" w:lineRule="auto"/>
              <w:jc w:val="center"/>
              <w:rPr>
                <w:rFonts w:cs="Calibri"/>
                <w:b/>
                <w:bCs/>
                <w:sz w:val="24"/>
                <w:szCs w:val="24"/>
              </w:rPr>
            </w:pPr>
            <w:r w:rsidRPr="00D64EC3">
              <w:rPr>
                <w:rFonts w:cs="Calibri"/>
                <w:b/>
                <w:bCs/>
                <w:sz w:val="24"/>
                <w:szCs w:val="24"/>
              </w:rPr>
              <w:t>$50</w:t>
            </w:r>
          </w:p>
        </w:tc>
        <w:tc>
          <w:tcPr>
            <w:tcW w:w="270" w:type="dxa"/>
            <w:tcBorders>
              <w:top w:val="nil"/>
              <w:left w:val="single" w:sz="4" w:space="0" w:color="auto"/>
              <w:bottom w:val="nil"/>
            </w:tcBorders>
          </w:tcPr>
          <w:p w14:paraId="7B49CDCA"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5968BC69"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A</w:t>
            </w:r>
          </w:p>
        </w:tc>
      </w:tr>
      <w:tr w:rsidR="00B11247" w:rsidRPr="00D64EC3" w14:paraId="779858A1" w14:textId="77777777" w:rsidTr="004C074B">
        <w:trPr>
          <w:trHeight w:hRule="exact" w:val="1540"/>
        </w:trPr>
        <w:tc>
          <w:tcPr>
            <w:tcW w:w="1165" w:type="dxa"/>
            <w:tcBorders>
              <w:left w:val="single" w:sz="4" w:space="0" w:color="auto"/>
            </w:tcBorders>
            <w:shd w:val="clear" w:color="auto" w:fill="auto"/>
            <w:vAlign w:val="center"/>
          </w:tcPr>
          <w:p w14:paraId="7FBCAF8E" w14:textId="77777777" w:rsidR="00B11247" w:rsidRPr="00D64EC3" w:rsidRDefault="00B11247" w:rsidP="00C42D9F">
            <w:pPr>
              <w:spacing w:after="0"/>
              <w:jc w:val="center"/>
              <w:rPr>
                <w:rFonts w:cs="Calibri"/>
                <w:b/>
                <w:sz w:val="24"/>
                <w:szCs w:val="24"/>
              </w:rPr>
            </w:pPr>
            <w:r w:rsidRPr="00D64EC3">
              <w:rPr>
                <w:rFonts w:cs="Calibri"/>
                <w:b/>
                <w:sz w:val="24"/>
                <w:szCs w:val="24"/>
              </w:rPr>
              <w:t>Option B: No Project</w:t>
            </w:r>
          </w:p>
        </w:tc>
        <w:tc>
          <w:tcPr>
            <w:tcW w:w="6840" w:type="dxa"/>
            <w:gridSpan w:val="5"/>
            <w:tcBorders>
              <w:left w:val="single" w:sz="4" w:space="0" w:color="auto"/>
            </w:tcBorders>
          </w:tcPr>
          <w:p w14:paraId="37A67BF0" w14:textId="77777777" w:rsidR="00B11247" w:rsidRDefault="00B11247" w:rsidP="00C42D9F">
            <w:pPr>
              <w:spacing w:after="0"/>
              <w:jc w:val="center"/>
              <w:rPr>
                <w:rFonts w:cs="Mangal"/>
                <w:sz w:val="24"/>
                <w:szCs w:val="24"/>
                <w:lang w:eastAsia="zh-CN"/>
              </w:rPr>
            </w:pPr>
          </w:p>
          <w:p w14:paraId="08ED8833" w14:textId="77777777" w:rsidR="00B11247" w:rsidRPr="00D64EC3" w:rsidRDefault="00B11247" w:rsidP="00C42D9F">
            <w:pPr>
              <w:spacing w:after="0"/>
              <w:jc w:val="center"/>
              <w:rPr>
                <w:rFonts w:cs="Mangal"/>
                <w:sz w:val="24"/>
                <w:szCs w:val="24"/>
                <w:lang w:eastAsia="zh-CN"/>
              </w:rPr>
            </w:pPr>
            <w:r w:rsidRPr="00D64EC3">
              <w:rPr>
                <w:rFonts w:cs="Mangal"/>
                <w:sz w:val="24"/>
                <w:szCs w:val="24"/>
                <w:lang w:eastAsia="zh-CN"/>
              </w:rPr>
              <w:t>There is no new protected area</w:t>
            </w:r>
          </w:p>
        </w:tc>
        <w:tc>
          <w:tcPr>
            <w:tcW w:w="990" w:type="dxa"/>
            <w:tcBorders>
              <w:left w:val="single" w:sz="4" w:space="0" w:color="auto"/>
            </w:tcBorders>
            <w:shd w:val="clear" w:color="auto" w:fill="auto"/>
            <w:vAlign w:val="center"/>
          </w:tcPr>
          <w:p w14:paraId="1B8EB01F" w14:textId="77777777" w:rsidR="00B11247" w:rsidRPr="00D64EC3" w:rsidRDefault="00B11247" w:rsidP="00C42D9F">
            <w:pPr>
              <w:spacing w:after="60" w:line="240" w:lineRule="auto"/>
              <w:jc w:val="center"/>
              <w:rPr>
                <w:rFonts w:cs="Calibri"/>
                <w:b/>
                <w:bCs/>
                <w:sz w:val="24"/>
                <w:szCs w:val="24"/>
              </w:rPr>
            </w:pPr>
            <w:r w:rsidRPr="00D64EC3">
              <w:rPr>
                <w:rFonts w:cs="Calibri"/>
                <w:b/>
                <w:bCs/>
                <w:sz w:val="24"/>
                <w:szCs w:val="24"/>
              </w:rPr>
              <w:t>$0</w:t>
            </w:r>
          </w:p>
        </w:tc>
        <w:tc>
          <w:tcPr>
            <w:tcW w:w="270" w:type="dxa"/>
            <w:tcBorders>
              <w:top w:val="nil"/>
              <w:left w:val="single" w:sz="4" w:space="0" w:color="auto"/>
              <w:bottom w:val="nil"/>
            </w:tcBorders>
          </w:tcPr>
          <w:p w14:paraId="4C075374" w14:textId="77777777" w:rsidR="00B11247" w:rsidRPr="00D64EC3" w:rsidRDefault="00B11247"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501959D6" w14:textId="77777777" w:rsidR="00B11247" w:rsidRPr="00D64EC3" w:rsidRDefault="00B11247"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B</w:t>
            </w:r>
          </w:p>
        </w:tc>
      </w:tr>
    </w:tbl>
    <w:p w14:paraId="2A8D1C4A" w14:textId="77777777" w:rsidR="00C42D9F" w:rsidRDefault="00C42D9F" w:rsidP="00C42D9F">
      <w:pPr>
        <w:jc w:val="center"/>
        <w:rPr>
          <w:rFonts w:cstheme="minorHAnsi"/>
          <w:sz w:val="24"/>
          <w:szCs w:val="24"/>
          <w:highlight w:val="yellow"/>
        </w:rPr>
      </w:pPr>
    </w:p>
    <w:p w14:paraId="37FD3908" w14:textId="77777777" w:rsidR="00C42D9F" w:rsidRDefault="00C42D9F">
      <w:pPr>
        <w:rPr>
          <w:rFonts w:cstheme="minorHAnsi"/>
          <w:sz w:val="24"/>
          <w:szCs w:val="24"/>
          <w:highlight w:val="yellow"/>
        </w:rPr>
      </w:pPr>
    </w:p>
    <w:p w14:paraId="7853744D" w14:textId="77777777" w:rsidR="00D90168" w:rsidRDefault="00D90168" w:rsidP="00D90168">
      <w:pPr>
        <w:jc w:val="center"/>
        <w:rPr>
          <w:rFonts w:cstheme="minorHAnsi"/>
          <w:sz w:val="24"/>
          <w:szCs w:val="24"/>
          <w:highlight w:val="yellow"/>
        </w:rPr>
      </w:pPr>
    </w:p>
    <w:p w14:paraId="0A4803EB" w14:textId="77777777" w:rsidR="00C42D9F" w:rsidRDefault="00C42D9F">
      <w:pPr>
        <w:rPr>
          <w:b/>
          <w:sz w:val="28"/>
          <w:szCs w:val="28"/>
          <w:u w:val="single"/>
        </w:rPr>
      </w:pPr>
      <w:r>
        <w:rPr>
          <w:b/>
          <w:sz w:val="28"/>
          <w:szCs w:val="28"/>
          <w:u w:val="single"/>
        </w:rPr>
        <w:br w:type="page"/>
      </w:r>
    </w:p>
    <w:p w14:paraId="5720B961" w14:textId="1932D9B8" w:rsidR="00C42D9F" w:rsidRPr="00B8156E" w:rsidRDefault="00C42D9F" w:rsidP="00C42D9F">
      <w:pPr>
        <w:pBdr>
          <w:bottom w:val="single" w:sz="4" w:space="1" w:color="auto"/>
        </w:pBdr>
        <w:shd w:val="clear" w:color="auto" w:fill="EDEDED" w:themeFill="accent3" w:themeFillTint="33"/>
        <w:spacing w:after="0"/>
        <w:jc w:val="center"/>
        <w:rPr>
          <w:rFonts w:cs="Mangal"/>
          <w:b/>
          <w:sz w:val="34"/>
          <w:szCs w:val="34"/>
        </w:rPr>
      </w:pPr>
      <w:r>
        <w:rPr>
          <w:rFonts w:cs="Mangal"/>
          <w:b/>
          <w:sz w:val="34"/>
          <w:szCs w:val="34"/>
        </w:rPr>
        <w:t>Choice Question 5</w:t>
      </w:r>
    </w:p>
    <w:p w14:paraId="1D74A0B2" w14:textId="77777777" w:rsidR="00C42D9F" w:rsidRDefault="00C42D9F" w:rsidP="00C42D9F">
      <w:pPr>
        <w:spacing w:after="0"/>
        <w:rPr>
          <w:sz w:val="24"/>
          <w:szCs w:val="24"/>
        </w:rPr>
      </w:pPr>
      <w:r w:rsidRPr="005E3D5A">
        <w:rPr>
          <w:sz w:val="24"/>
          <w:szCs w:val="24"/>
        </w:rPr>
        <w:t xml:space="preserve">Suppose </w:t>
      </w:r>
      <w:r>
        <w:rPr>
          <w:sz w:val="24"/>
          <w:szCs w:val="24"/>
        </w:rPr>
        <w:t xml:space="preserve">Option </w:t>
      </w:r>
      <w:r w:rsidRPr="005E3D5A">
        <w:rPr>
          <w:sz w:val="24"/>
          <w:szCs w:val="24"/>
        </w:rPr>
        <w:t xml:space="preserve">A </w:t>
      </w:r>
      <w:r>
        <w:rPr>
          <w:sz w:val="24"/>
          <w:szCs w:val="24"/>
        </w:rPr>
        <w:t>is</w:t>
      </w:r>
      <w:r w:rsidRPr="005E3D5A">
        <w:rPr>
          <w:sz w:val="24"/>
          <w:szCs w:val="24"/>
        </w:rPr>
        <w:t xml:space="preserve"> the </w:t>
      </w:r>
      <w:r w:rsidRPr="005E3D5A">
        <w:rPr>
          <w:b/>
          <w:sz w:val="24"/>
          <w:szCs w:val="24"/>
        </w:rPr>
        <w:t>only</w:t>
      </w:r>
      <w:r w:rsidRPr="005E3D5A">
        <w:rPr>
          <w:sz w:val="24"/>
          <w:szCs w:val="24"/>
        </w:rPr>
        <w:t xml:space="preserve"> </w:t>
      </w:r>
      <w:r>
        <w:rPr>
          <w:sz w:val="24"/>
          <w:szCs w:val="24"/>
        </w:rPr>
        <w:t>conservation project you could choose. Would you choose it over the current situation</w:t>
      </w:r>
      <w:r w:rsidRPr="005E3D5A">
        <w:rPr>
          <w:sz w:val="24"/>
          <w:szCs w:val="24"/>
        </w:rPr>
        <w:t xml:space="preserve">? Please read </w:t>
      </w:r>
      <w:r w:rsidRPr="0041128A">
        <w:rPr>
          <w:b/>
          <w:sz w:val="24"/>
          <w:szCs w:val="24"/>
        </w:rPr>
        <w:t>all</w:t>
      </w:r>
      <w:r>
        <w:rPr>
          <w:sz w:val="24"/>
          <w:szCs w:val="24"/>
        </w:rPr>
        <w:t xml:space="preserve"> </w:t>
      </w:r>
      <w:r w:rsidRPr="005E3D5A">
        <w:rPr>
          <w:sz w:val="24"/>
          <w:szCs w:val="24"/>
        </w:rPr>
        <w:t xml:space="preserve">the features of </w:t>
      </w:r>
      <w:r w:rsidRPr="00D67B98">
        <w:rPr>
          <w:sz w:val="24"/>
          <w:szCs w:val="24"/>
        </w:rPr>
        <w:t>the</w:t>
      </w:r>
      <w:r w:rsidRPr="005E3D5A">
        <w:rPr>
          <w:sz w:val="24"/>
          <w:szCs w:val="24"/>
        </w:rPr>
        <w:t xml:space="preserve"> option and then </w:t>
      </w:r>
      <w:r w:rsidRPr="005E3D5A">
        <w:rPr>
          <w:b/>
          <w:sz w:val="24"/>
          <w:szCs w:val="24"/>
        </w:rPr>
        <w:t xml:space="preserve">check the box that represents </w:t>
      </w:r>
      <w:r>
        <w:rPr>
          <w:b/>
          <w:sz w:val="24"/>
          <w:szCs w:val="24"/>
        </w:rPr>
        <w:t>your choice</w:t>
      </w:r>
      <w:r w:rsidRPr="005E3D5A">
        <w:rPr>
          <w:sz w:val="24"/>
          <w:szCs w:val="24"/>
        </w:rPr>
        <w:t>. If you do not like option A</w:t>
      </w:r>
      <w:r>
        <w:rPr>
          <w:sz w:val="24"/>
          <w:szCs w:val="24"/>
        </w:rPr>
        <w:t>,</w:t>
      </w:r>
      <w:r w:rsidRPr="005E3D5A">
        <w:rPr>
          <w:sz w:val="24"/>
          <w:szCs w:val="24"/>
        </w:rPr>
        <w:t xml:space="preserve"> please choose the box marked </w:t>
      </w:r>
      <w:r>
        <w:rPr>
          <w:sz w:val="24"/>
          <w:szCs w:val="24"/>
        </w:rPr>
        <w:t>“No project” which is Option B.</w:t>
      </w:r>
    </w:p>
    <w:p w14:paraId="1E459A11" w14:textId="77777777" w:rsidR="00C42D9F" w:rsidRPr="00B8156E" w:rsidRDefault="00C42D9F" w:rsidP="00C42D9F">
      <w:pPr>
        <w:spacing w:after="0"/>
        <w:rPr>
          <w:sz w:val="18"/>
          <w:szCs w:val="24"/>
        </w:rPr>
      </w:pPr>
    </w:p>
    <w:tbl>
      <w:tblPr>
        <w:tblW w:w="10525"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165"/>
        <w:gridCol w:w="1170"/>
        <w:gridCol w:w="1350"/>
        <w:gridCol w:w="1440"/>
        <w:gridCol w:w="1350"/>
        <w:gridCol w:w="1530"/>
        <w:gridCol w:w="990"/>
        <w:gridCol w:w="270"/>
        <w:gridCol w:w="1260"/>
      </w:tblGrid>
      <w:tr w:rsidR="00C42D9F" w:rsidRPr="00D64EC3" w14:paraId="65A8377C" w14:textId="77777777" w:rsidTr="00C42D9F">
        <w:tc>
          <w:tcPr>
            <w:tcW w:w="1165" w:type="dxa"/>
            <w:tcBorders>
              <w:left w:val="single" w:sz="4" w:space="0" w:color="auto"/>
            </w:tcBorders>
            <w:shd w:val="clear" w:color="auto" w:fill="EDEDED" w:themeFill="accent3" w:themeFillTint="33"/>
            <w:vAlign w:val="center"/>
          </w:tcPr>
          <w:p w14:paraId="6F344A00" w14:textId="77777777" w:rsidR="00C42D9F" w:rsidRPr="00D64EC3" w:rsidRDefault="00C42D9F" w:rsidP="00C42D9F">
            <w:pPr>
              <w:spacing w:after="0"/>
              <w:jc w:val="center"/>
              <w:rPr>
                <w:rFonts w:cs="Calibri"/>
                <w:b/>
                <w:sz w:val="24"/>
                <w:szCs w:val="24"/>
              </w:rPr>
            </w:pPr>
          </w:p>
        </w:tc>
        <w:tc>
          <w:tcPr>
            <w:tcW w:w="1170" w:type="dxa"/>
            <w:tcBorders>
              <w:left w:val="single" w:sz="4" w:space="0" w:color="auto"/>
              <w:right w:val="single" w:sz="4" w:space="0" w:color="auto"/>
            </w:tcBorders>
            <w:shd w:val="clear" w:color="auto" w:fill="EDEDED" w:themeFill="accent3" w:themeFillTint="33"/>
          </w:tcPr>
          <w:p w14:paraId="4407DB4F" w14:textId="77777777" w:rsidR="00C42D9F" w:rsidRDefault="00C42D9F" w:rsidP="00C42D9F">
            <w:pPr>
              <w:spacing w:after="0"/>
              <w:jc w:val="center"/>
              <w:rPr>
                <w:rFonts w:cs="Calibri"/>
                <w:b/>
                <w:sz w:val="24"/>
                <w:szCs w:val="24"/>
              </w:rPr>
            </w:pPr>
            <w:r w:rsidRPr="00D64EC3">
              <w:rPr>
                <w:rFonts w:cs="Calibri"/>
                <w:b/>
                <w:sz w:val="24"/>
                <w:szCs w:val="24"/>
              </w:rPr>
              <w:t>Acres of nature</w:t>
            </w:r>
          </w:p>
          <w:p w14:paraId="7C754288" w14:textId="77777777" w:rsidR="00C42D9F" w:rsidRPr="00D64EC3" w:rsidRDefault="00C42D9F" w:rsidP="00C42D9F">
            <w:pPr>
              <w:spacing w:after="0"/>
              <w:jc w:val="center"/>
              <w:rPr>
                <w:rFonts w:cs="Calibri"/>
                <w:b/>
                <w:sz w:val="24"/>
                <w:szCs w:val="24"/>
              </w:rPr>
            </w:pPr>
            <w:r w:rsidRPr="00D64EC3">
              <w:rPr>
                <w:rFonts w:cs="Calibri"/>
                <w:b/>
                <w:noProof/>
                <w:sz w:val="24"/>
                <w:szCs w:val="24"/>
              </w:rPr>
              <w:drawing>
                <wp:inline distT="0" distB="0" distL="0" distR="0" wp14:anchorId="08DF78C3" wp14:editId="00287FAD">
                  <wp:extent cx="464442" cy="3048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512" cy="312721"/>
                          </a:xfrm>
                          <a:prstGeom prst="rect">
                            <a:avLst/>
                          </a:prstGeom>
                          <a:noFill/>
                        </pic:spPr>
                      </pic:pic>
                    </a:graphicData>
                  </a:graphic>
                </wp:inline>
              </w:drawing>
            </w:r>
          </w:p>
        </w:tc>
        <w:tc>
          <w:tcPr>
            <w:tcW w:w="1350" w:type="dxa"/>
            <w:tcBorders>
              <w:left w:val="single" w:sz="4" w:space="0" w:color="auto"/>
            </w:tcBorders>
            <w:shd w:val="clear" w:color="auto" w:fill="EDEDED" w:themeFill="accent3" w:themeFillTint="33"/>
          </w:tcPr>
          <w:p w14:paraId="39865DA2" w14:textId="77777777" w:rsidR="00C42D9F" w:rsidRDefault="00C42D9F" w:rsidP="00C42D9F">
            <w:pPr>
              <w:spacing w:after="0"/>
              <w:jc w:val="center"/>
              <w:rPr>
                <w:rFonts w:cs="Calibri"/>
                <w:b/>
                <w:sz w:val="24"/>
                <w:szCs w:val="24"/>
              </w:rPr>
            </w:pPr>
            <w:r w:rsidRPr="00D64EC3">
              <w:rPr>
                <w:noProof/>
                <w:sz w:val="24"/>
                <w:szCs w:val="24"/>
              </w:rPr>
              <w:drawing>
                <wp:anchor distT="0" distB="0" distL="114300" distR="114300" simplePos="0" relativeHeight="251806720" behindDoc="0" locked="0" layoutInCell="1" allowOverlap="1" wp14:anchorId="2CB6B11E" wp14:editId="77B59840">
                  <wp:simplePos x="0" y="0"/>
                  <wp:positionH relativeFrom="column">
                    <wp:posOffset>172085</wp:posOffset>
                  </wp:positionH>
                  <wp:positionV relativeFrom="paragraph">
                    <wp:posOffset>394970</wp:posOffset>
                  </wp:positionV>
                  <wp:extent cx="368935" cy="295275"/>
                  <wp:effectExtent l="19050" t="19050" r="12065" b="952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68935" cy="29527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D64EC3">
              <w:rPr>
                <w:rFonts w:cs="Calibri"/>
                <w:b/>
                <w:sz w:val="24"/>
                <w:szCs w:val="24"/>
              </w:rPr>
              <w:t>Acres of farmland</w:t>
            </w:r>
          </w:p>
          <w:p w14:paraId="72C2DE00" w14:textId="77777777" w:rsidR="00C42D9F" w:rsidRPr="00D64EC3" w:rsidRDefault="00C42D9F" w:rsidP="00C42D9F">
            <w:pPr>
              <w:spacing w:after="0"/>
              <w:jc w:val="center"/>
              <w:rPr>
                <w:rFonts w:cs="Calibri"/>
                <w:b/>
                <w:sz w:val="24"/>
                <w:szCs w:val="24"/>
              </w:rPr>
            </w:pPr>
          </w:p>
        </w:tc>
        <w:tc>
          <w:tcPr>
            <w:tcW w:w="1440" w:type="dxa"/>
            <w:tcBorders>
              <w:left w:val="single" w:sz="4" w:space="0" w:color="auto"/>
            </w:tcBorders>
            <w:shd w:val="clear" w:color="auto" w:fill="EDEDED" w:themeFill="accent3" w:themeFillTint="33"/>
          </w:tcPr>
          <w:p w14:paraId="38CB9126" w14:textId="46CEE83C" w:rsidR="00C42D9F" w:rsidRDefault="009A3BC2" w:rsidP="00C42D9F">
            <w:pPr>
              <w:spacing w:after="0"/>
              <w:jc w:val="center"/>
              <w:rPr>
                <w:rFonts w:cs="Calibri"/>
                <w:b/>
                <w:sz w:val="24"/>
                <w:szCs w:val="24"/>
              </w:rPr>
            </w:pPr>
            <w:r>
              <w:rPr>
                <w:rFonts w:cs="Calibri"/>
                <w:b/>
                <w:sz w:val="24"/>
                <w:szCs w:val="24"/>
              </w:rPr>
              <w:t>Meals</w:t>
            </w:r>
            <w:r w:rsidR="00C42D9F" w:rsidRPr="00D64EC3">
              <w:rPr>
                <w:rFonts w:cs="Calibri"/>
                <w:b/>
                <w:sz w:val="24"/>
                <w:szCs w:val="24"/>
              </w:rPr>
              <w:t xml:space="preserve"> from nature</w:t>
            </w:r>
          </w:p>
          <w:p w14:paraId="748C2F0D" w14:textId="77777777" w:rsidR="00C42D9F" w:rsidRPr="00D64EC3" w:rsidRDefault="00C42D9F" w:rsidP="00C42D9F">
            <w:pPr>
              <w:spacing w:after="0"/>
              <w:jc w:val="center"/>
              <w:rPr>
                <w:rFonts w:cs="Calibri"/>
                <w:b/>
                <w:sz w:val="24"/>
                <w:szCs w:val="24"/>
              </w:rPr>
            </w:pPr>
            <w:r w:rsidRPr="00D64EC3">
              <w:rPr>
                <w:rFonts w:cs="Calibri"/>
                <w:noProof/>
                <w:sz w:val="24"/>
                <w:szCs w:val="24"/>
              </w:rPr>
              <w:drawing>
                <wp:inline distT="0" distB="0" distL="0" distR="0" wp14:anchorId="0C9EBB00" wp14:editId="4078AA45">
                  <wp:extent cx="413140" cy="347345"/>
                  <wp:effectExtent l="0" t="0" r="635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140" cy="347345"/>
                          </a:xfrm>
                          <a:prstGeom prst="rect">
                            <a:avLst/>
                          </a:prstGeom>
                          <a:noFill/>
                        </pic:spPr>
                      </pic:pic>
                    </a:graphicData>
                  </a:graphic>
                </wp:inline>
              </w:drawing>
            </w:r>
          </w:p>
        </w:tc>
        <w:tc>
          <w:tcPr>
            <w:tcW w:w="1350" w:type="dxa"/>
            <w:tcBorders>
              <w:left w:val="single" w:sz="4" w:space="0" w:color="auto"/>
              <w:right w:val="single" w:sz="4" w:space="0" w:color="auto"/>
            </w:tcBorders>
            <w:shd w:val="clear" w:color="auto" w:fill="EDEDED" w:themeFill="accent3" w:themeFillTint="33"/>
          </w:tcPr>
          <w:p w14:paraId="40F5F42B" w14:textId="464994F3" w:rsidR="00C42D9F" w:rsidRDefault="009A3BC2" w:rsidP="00C42D9F">
            <w:pPr>
              <w:spacing w:after="0"/>
              <w:jc w:val="center"/>
              <w:rPr>
                <w:rFonts w:cs="Calibri"/>
                <w:b/>
                <w:sz w:val="24"/>
                <w:szCs w:val="24"/>
              </w:rPr>
            </w:pPr>
            <w:r>
              <w:rPr>
                <w:rFonts w:cs="Calibri"/>
                <w:b/>
                <w:sz w:val="24"/>
                <w:szCs w:val="24"/>
              </w:rPr>
              <w:t>Meals</w:t>
            </w:r>
            <w:r w:rsidR="00C42D9F">
              <w:rPr>
                <w:rFonts w:cs="Calibri"/>
                <w:b/>
                <w:sz w:val="24"/>
                <w:szCs w:val="24"/>
              </w:rPr>
              <w:t xml:space="preserve"> from farms</w:t>
            </w:r>
          </w:p>
          <w:p w14:paraId="36A4E592" w14:textId="77777777" w:rsidR="00C42D9F" w:rsidRPr="00D64EC3" w:rsidRDefault="00C42D9F" w:rsidP="00C42D9F">
            <w:pPr>
              <w:spacing w:after="0"/>
              <w:jc w:val="center"/>
              <w:rPr>
                <w:rFonts w:cs="Calibri"/>
                <w:b/>
                <w:sz w:val="24"/>
                <w:szCs w:val="24"/>
              </w:rPr>
            </w:pPr>
            <w:r w:rsidRPr="00D64EC3">
              <w:rPr>
                <w:rFonts w:ascii="Calibri" w:eastAsia="Times New Roman" w:hAnsi="Calibri" w:cs="Mangal"/>
                <w:b/>
                <w:noProof/>
                <w:color w:val="000000"/>
                <w:sz w:val="24"/>
                <w:szCs w:val="24"/>
                <w:highlight w:val="yellow"/>
              </w:rPr>
              <w:drawing>
                <wp:anchor distT="0" distB="0" distL="114300" distR="114300" simplePos="0" relativeHeight="251807744" behindDoc="0" locked="0" layoutInCell="1" allowOverlap="1" wp14:anchorId="7028E68A" wp14:editId="6C21354A">
                  <wp:simplePos x="0" y="0"/>
                  <wp:positionH relativeFrom="column">
                    <wp:posOffset>145415</wp:posOffset>
                  </wp:positionH>
                  <wp:positionV relativeFrom="paragraph">
                    <wp:posOffset>12700</wp:posOffset>
                  </wp:positionV>
                  <wp:extent cx="371475" cy="276225"/>
                  <wp:effectExtent l="19050" t="19050" r="28575" b="2857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tc>
        <w:tc>
          <w:tcPr>
            <w:tcW w:w="1530" w:type="dxa"/>
            <w:tcBorders>
              <w:left w:val="single" w:sz="4" w:space="0" w:color="auto"/>
            </w:tcBorders>
            <w:shd w:val="clear" w:color="auto" w:fill="EDEDED" w:themeFill="accent3" w:themeFillTint="33"/>
          </w:tcPr>
          <w:p w14:paraId="6F07E49C" w14:textId="77777777" w:rsidR="00C42D9F" w:rsidRPr="00D64EC3" w:rsidRDefault="00C42D9F" w:rsidP="00C42D9F">
            <w:pPr>
              <w:spacing w:after="0"/>
              <w:jc w:val="center"/>
              <w:rPr>
                <w:rFonts w:cs="Calibri"/>
                <w:b/>
                <w:sz w:val="24"/>
                <w:szCs w:val="24"/>
              </w:rPr>
            </w:pPr>
            <w:r w:rsidRPr="00D64EC3">
              <w:rPr>
                <w:rFonts w:cs="Calibri"/>
                <w:b/>
                <w:sz w:val="24"/>
                <w:szCs w:val="24"/>
              </w:rPr>
              <w:t>Distance from  you</w:t>
            </w:r>
          </w:p>
        </w:tc>
        <w:tc>
          <w:tcPr>
            <w:tcW w:w="990" w:type="dxa"/>
            <w:tcBorders>
              <w:left w:val="single" w:sz="4" w:space="0" w:color="auto"/>
            </w:tcBorders>
            <w:shd w:val="clear" w:color="auto" w:fill="EDEDED" w:themeFill="accent3" w:themeFillTint="33"/>
          </w:tcPr>
          <w:p w14:paraId="1CDA14F5" w14:textId="77777777" w:rsidR="00C42D9F" w:rsidRPr="00D64EC3" w:rsidRDefault="00C42D9F" w:rsidP="00C42D9F">
            <w:pPr>
              <w:spacing w:after="0"/>
              <w:jc w:val="center"/>
              <w:rPr>
                <w:rFonts w:cs="Calibri"/>
                <w:b/>
                <w:sz w:val="24"/>
                <w:szCs w:val="24"/>
              </w:rPr>
            </w:pPr>
            <w:r w:rsidRPr="00D64EC3">
              <w:rPr>
                <w:rFonts w:cs="Calibri"/>
                <w:b/>
                <w:sz w:val="24"/>
                <w:szCs w:val="24"/>
              </w:rPr>
              <w:t xml:space="preserve">Cost to you </w:t>
            </w:r>
          </w:p>
        </w:tc>
        <w:tc>
          <w:tcPr>
            <w:tcW w:w="270" w:type="dxa"/>
            <w:tcBorders>
              <w:top w:val="nil"/>
              <w:left w:val="single" w:sz="4" w:space="0" w:color="auto"/>
              <w:bottom w:val="nil"/>
            </w:tcBorders>
            <w:shd w:val="clear" w:color="auto" w:fill="EDEDED" w:themeFill="accent3" w:themeFillTint="33"/>
          </w:tcPr>
          <w:p w14:paraId="7562BE36"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EDEDED" w:themeFill="accent3" w:themeFillTint="33"/>
            <w:vAlign w:val="center"/>
          </w:tcPr>
          <w:p w14:paraId="68281B32" w14:textId="77777777" w:rsidR="00C42D9F" w:rsidRPr="00D64EC3" w:rsidRDefault="00C42D9F" w:rsidP="00C42D9F">
            <w:pPr>
              <w:spacing w:after="0"/>
              <w:jc w:val="center"/>
              <w:rPr>
                <w:rFonts w:cs="Calibri"/>
                <w:b/>
                <w:sz w:val="24"/>
                <w:szCs w:val="24"/>
              </w:rPr>
            </w:pPr>
            <w:r w:rsidRPr="00D64EC3">
              <w:rPr>
                <w:rFonts w:cs="Calibri"/>
                <w:b/>
                <w:sz w:val="24"/>
                <w:szCs w:val="24"/>
              </w:rPr>
              <w:t>I would choose</w:t>
            </w:r>
          </w:p>
        </w:tc>
      </w:tr>
    </w:tbl>
    <w:p w14:paraId="01658696" w14:textId="77777777" w:rsidR="00C42D9F" w:rsidRPr="00D64EC3" w:rsidRDefault="00C42D9F" w:rsidP="00C42D9F">
      <w:pPr>
        <w:spacing w:after="0"/>
        <w:rPr>
          <w:rFonts w:cs="Calibri"/>
          <w:sz w:val="24"/>
          <w:szCs w:val="24"/>
        </w:rPr>
      </w:pPr>
    </w:p>
    <w:tbl>
      <w:tblPr>
        <w:tblW w:w="10525"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5"/>
        <w:gridCol w:w="1170"/>
        <w:gridCol w:w="1350"/>
        <w:gridCol w:w="1440"/>
        <w:gridCol w:w="1440"/>
        <w:gridCol w:w="1440"/>
        <w:gridCol w:w="990"/>
        <w:gridCol w:w="270"/>
        <w:gridCol w:w="1260"/>
      </w:tblGrid>
      <w:tr w:rsidR="00C42D9F" w:rsidRPr="00D64EC3" w14:paraId="2D9DE26F" w14:textId="77777777" w:rsidTr="001918F3">
        <w:trPr>
          <w:trHeight w:hRule="exact" w:val="1477"/>
        </w:trPr>
        <w:tc>
          <w:tcPr>
            <w:tcW w:w="1165" w:type="dxa"/>
            <w:tcBorders>
              <w:left w:val="single" w:sz="4" w:space="0" w:color="auto"/>
            </w:tcBorders>
            <w:shd w:val="clear" w:color="auto" w:fill="auto"/>
            <w:vAlign w:val="center"/>
          </w:tcPr>
          <w:p w14:paraId="2EE8E99B" w14:textId="77777777" w:rsidR="00C42D9F" w:rsidRPr="00D64EC3" w:rsidRDefault="00C42D9F" w:rsidP="00C42D9F">
            <w:pPr>
              <w:spacing w:after="0"/>
              <w:jc w:val="center"/>
              <w:rPr>
                <w:rFonts w:cs="Calibri"/>
                <w:b/>
                <w:sz w:val="24"/>
                <w:szCs w:val="24"/>
              </w:rPr>
            </w:pPr>
            <w:r w:rsidRPr="00D64EC3">
              <w:rPr>
                <w:rFonts w:cs="Calibri"/>
                <w:b/>
                <w:sz w:val="24"/>
                <w:szCs w:val="24"/>
              </w:rPr>
              <w:t>Option A: Project</w:t>
            </w:r>
          </w:p>
        </w:tc>
        <w:tc>
          <w:tcPr>
            <w:tcW w:w="1170" w:type="dxa"/>
            <w:tcBorders>
              <w:left w:val="single" w:sz="4" w:space="0" w:color="auto"/>
              <w:right w:val="single" w:sz="4" w:space="0" w:color="auto"/>
            </w:tcBorders>
          </w:tcPr>
          <w:p w14:paraId="3856B33B" w14:textId="2914C825" w:rsidR="00C42D9F" w:rsidRPr="00D64EC3" w:rsidRDefault="00B373A5" w:rsidP="00C42D9F">
            <w:pPr>
              <w:spacing w:after="0"/>
              <w:jc w:val="center"/>
              <w:rPr>
                <w:rFonts w:cs="Calibri"/>
                <w:b/>
                <w:sz w:val="24"/>
                <w:szCs w:val="24"/>
              </w:rPr>
            </w:pPr>
            <w:r>
              <w:rPr>
                <w:rFonts w:cs="Calibri"/>
                <w:b/>
                <w:sz w:val="24"/>
                <w:szCs w:val="24"/>
              </w:rPr>
              <w:t>80</w:t>
            </w:r>
            <w:r w:rsidR="00C42D9F" w:rsidRPr="00D64EC3">
              <w:rPr>
                <w:rFonts w:cs="Calibri"/>
                <w:b/>
                <w:sz w:val="24"/>
                <w:szCs w:val="24"/>
              </w:rPr>
              <w:t xml:space="preserve"> acres</w:t>
            </w:r>
          </w:p>
          <w:p w14:paraId="7126AE31" w14:textId="2D9708DF" w:rsidR="00C42D9F" w:rsidRPr="00D64EC3" w:rsidRDefault="00B373A5" w:rsidP="00C42D9F">
            <w:pPr>
              <w:spacing w:after="0"/>
              <w:jc w:val="center"/>
              <w:rPr>
                <w:rFonts w:cs="Calibri"/>
                <w:b/>
                <w:sz w:val="24"/>
                <w:szCs w:val="24"/>
              </w:rPr>
            </w:pPr>
            <w:r>
              <w:rPr>
                <w:rFonts w:ascii="Calibri" w:hAnsi="Calibri" w:cs="Mangal"/>
                <w:b/>
                <w:noProof/>
              </w:rPr>
              <w:drawing>
                <wp:inline distT="0" distB="0" distL="0" distR="0" wp14:anchorId="163C0E22" wp14:editId="18F6EDE5">
                  <wp:extent cx="198120" cy="19187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Pr>
                <w:rFonts w:ascii="Calibri" w:hAnsi="Calibri" w:cs="Mangal"/>
                <w:b/>
                <w:noProof/>
              </w:rPr>
              <w:drawing>
                <wp:inline distT="0" distB="0" distL="0" distR="0" wp14:anchorId="028D698C" wp14:editId="0616E493">
                  <wp:extent cx="198120" cy="19187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p w14:paraId="73F58888" w14:textId="77777777" w:rsidR="00C42D9F" w:rsidRPr="00D64EC3" w:rsidRDefault="00C42D9F" w:rsidP="00C42D9F">
            <w:pPr>
              <w:spacing w:after="0"/>
              <w:jc w:val="center"/>
              <w:rPr>
                <w:rFonts w:cs="Calibri"/>
                <w:b/>
                <w:sz w:val="24"/>
                <w:szCs w:val="24"/>
              </w:rPr>
            </w:pPr>
          </w:p>
        </w:tc>
        <w:tc>
          <w:tcPr>
            <w:tcW w:w="1350" w:type="dxa"/>
            <w:tcBorders>
              <w:left w:val="single" w:sz="4" w:space="0" w:color="auto"/>
            </w:tcBorders>
          </w:tcPr>
          <w:p w14:paraId="2D83B7A1" w14:textId="5B77CBAE" w:rsidR="00C42D9F" w:rsidRPr="00D64EC3" w:rsidRDefault="00B373A5" w:rsidP="00C42D9F">
            <w:pPr>
              <w:spacing w:after="0"/>
              <w:jc w:val="center"/>
              <w:rPr>
                <w:rFonts w:cs="Calibri"/>
                <w:b/>
                <w:sz w:val="24"/>
                <w:szCs w:val="24"/>
              </w:rPr>
            </w:pPr>
            <w:r>
              <w:rPr>
                <w:rFonts w:cs="Calibri"/>
                <w:b/>
                <w:sz w:val="24"/>
                <w:szCs w:val="24"/>
              </w:rPr>
              <w:t>80</w:t>
            </w:r>
            <w:r w:rsidR="00C42D9F" w:rsidRPr="00D64EC3">
              <w:rPr>
                <w:rFonts w:cs="Calibri"/>
                <w:b/>
                <w:sz w:val="24"/>
                <w:szCs w:val="24"/>
              </w:rPr>
              <w:t xml:space="preserve"> acres</w:t>
            </w:r>
          </w:p>
          <w:p w14:paraId="31285675" w14:textId="3C19DAB5" w:rsidR="00C42D9F" w:rsidRPr="00D64EC3" w:rsidRDefault="00B373A5" w:rsidP="00C42D9F">
            <w:pPr>
              <w:spacing w:after="0"/>
              <w:jc w:val="center"/>
              <w:rPr>
                <w:rFonts w:cs="Calibri"/>
                <w:sz w:val="24"/>
                <w:szCs w:val="24"/>
              </w:rPr>
            </w:pPr>
            <w:r>
              <w:rPr>
                <w:rFonts w:ascii="Calibri" w:hAnsi="Calibri" w:cs="Mangal"/>
                <w:b/>
                <w:noProof/>
              </w:rPr>
              <w:drawing>
                <wp:inline distT="0" distB="0" distL="0" distR="0" wp14:anchorId="46E815A4" wp14:editId="5092FDC8">
                  <wp:extent cx="198120" cy="19187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r w:rsidR="00C42D9F">
              <w:rPr>
                <w:rFonts w:ascii="Calibri" w:hAnsi="Calibri" w:cs="Mangal"/>
                <w:b/>
                <w:noProof/>
              </w:rPr>
              <w:drawing>
                <wp:inline distT="0" distB="0" distL="0" distR="0" wp14:anchorId="2D448EFD" wp14:editId="3A2E5867">
                  <wp:extent cx="198120" cy="19187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tc>
        <w:tc>
          <w:tcPr>
            <w:tcW w:w="1440" w:type="dxa"/>
            <w:tcBorders>
              <w:left w:val="single" w:sz="4" w:space="0" w:color="auto"/>
            </w:tcBorders>
            <w:shd w:val="clear" w:color="auto" w:fill="auto"/>
          </w:tcPr>
          <w:p w14:paraId="73899E78" w14:textId="67E3D011" w:rsidR="00C42D9F" w:rsidRPr="007E0951" w:rsidRDefault="009A3BC2" w:rsidP="00C42D9F">
            <w:pPr>
              <w:spacing w:after="0"/>
              <w:jc w:val="center"/>
              <w:rPr>
                <w:rFonts w:cs="Calibri"/>
                <w:b/>
                <w:sz w:val="24"/>
                <w:szCs w:val="24"/>
              </w:rPr>
            </w:pPr>
            <w:r>
              <w:rPr>
                <w:rFonts w:cs="Calibri"/>
                <w:b/>
                <w:sz w:val="24"/>
                <w:szCs w:val="24"/>
              </w:rPr>
              <w:t>6</w:t>
            </w:r>
            <w:r w:rsidR="00C42D9F">
              <w:rPr>
                <w:rFonts w:cs="Calibri"/>
                <w:b/>
                <w:sz w:val="24"/>
                <w:szCs w:val="24"/>
              </w:rPr>
              <w:t xml:space="preserve"> meals</w:t>
            </w:r>
            <w:r>
              <w:rPr>
                <w:rFonts w:cs="Calibri"/>
                <w:b/>
                <w:sz w:val="24"/>
                <w:szCs w:val="24"/>
              </w:rPr>
              <w:t xml:space="preserve"> each week</w:t>
            </w:r>
          </w:p>
          <w:p w14:paraId="019144E1" w14:textId="1A0B72B3" w:rsidR="00C42D9F" w:rsidRPr="007E0951" w:rsidRDefault="00B373A5" w:rsidP="00B373A5">
            <w:pPr>
              <w:spacing w:after="0"/>
              <w:jc w:val="center"/>
              <w:rPr>
                <w:rFonts w:cs="Calibri"/>
                <w:sz w:val="24"/>
                <w:szCs w:val="24"/>
              </w:rPr>
            </w:pPr>
            <w:r w:rsidRPr="007E0951">
              <w:rPr>
                <w:rFonts w:cs="Mangal"/>
                <w:b/>
                <w:noProof/>
                <w:sz w:val="24"/>
                <w:szCs w:val="24"/>
              </w:rPr>
              <w:drawing>
                <wp:inline distT="0" distB="0" distL="0" distR="0" wp14:anchorId="7514CD18" wp14:editId="3A0CFAB2">
                  <wp:extent cx="190500" cy="1905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2220CB72" wp14:editId="5F298F88">
                  <wp:extent cx="190500" cy="1905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drawing>
                <wp:inline distT="0" distB="0" distL="0" distR="0" wp14:anchorId="03C2EA47" wp14:editId="67A2584B">
                  <wp:extent cx="190500" cy="1905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1918F3">
              <w:rPr>
                <w:rFonts w:cs="Calibri"/>
                <w:sz w:val="24"/>
                <w:szCs w:val="24"/>
              </w:rPr>
              <w:t xml:space="preserve"> </w:t>
            </w:r>
          </w:p>
        </w:tc>
        <w:tc>
          <w:tcPr>
            <w:tcW w:w="1440" w:type="dxa"/>
            <w:tcBorders>
              <w:left w:val="single" w:sz="4" w:space="0" w:color="auto"/>
              <w:right w:val="single" w:sz="4" w:space="0" w:color="auto"/>
            </w:tcBorders>
          </w:tcPr>
          <w:p w14:paraId="3D0C12C7" w14:textId="76EFF81F" w:rsidR="00C42D9F" w:rsidRPr="007E0951" w:rsidRDefault="009A3BC2" w:rsidP="00B373A5">
            <w:pPr>
              <w:spacing w:after="0"/>
              <w:jc w:val="center"/>
              <w:rPr>
                <w:rFonts w:cs="Mangal"/>
                <w:b/>
                <w:sz w:val="24"/>
                <w:szCs w:val="24"/>
                <w:lang w:eastAsia="zh-CN"/>
              </w:rPr>
            </w:pPr>
            <w:r>
              <w:rPr>
                <w:rFonts w:cs="Mangal"/>
                <w:b/>
                <w:sz w:val="24"/>
                <w:szCs w:val="24"/>
                <w:lang w:eastAsia="zh-CN"/>
              </w:rPr>
              <w:t>6 meals each week</w:t>
            </w:r>
            <w:r w:rsidR="003E0A46">
              <w:rPr>
                <w:rFonts w:cs="Mangal"/>
                <w:b/>
                <w:sz w:val="24"/>
                <w:szCs w:val="24"/>
                <w:lang w:eastAsia="zh-CN"/>
              </w:rPr>
              <w:t xml:space="preserve">       </w:t>
            </w:r>
            <w:r w:rsidR="00C42D9F" w:rsidRPr="007E0951">
              <w:rPr>
                <w:rFonts w:cs="Mangal"/>
                <w:b/>
                <w:noProof/>
                <w:sz w:val="24"/>
                <w:szCs w:val="24"/>
              </w:rPr>
              <w:drawing>
                <wp:inline distT="0" distB="0" distL="0" distR="0" wp14:anchorId="1F022EC1" wp14:editId="31C85298">
                  <wp:extent cx="190500" cy="1905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C42D9F" w:rsidRPr="007E0951">
              <w:rPr>
                <w:rFonts w:cs="Mangal"/>
                <w:b/>
                <w:noProof/>
                <w:sz w:val="24"/>
                <w:szCs w:val="24"/>
              </w:rPr>
              <w:drawing>
                <wp:inline distT="0" distB="0" distL="0" distR="0" wp14:anchorId="349C0B6F" wp14:editId="616F5E17">
                  <wp:extent cx="190500" cy="1905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C42D9F" w:rsidRPr="007E0951">
              <w:rPr>
                <w:rFonts w:cs="Mangal"/>
                <w:b/>
                <w:noProof/>
                <w:sz w:val="24"/>
                <w:szCs w:val="24"/>
              </w:rPr>
              <w:drawing>
                <wp:inline distT="0" distB="0" distL="0" distR="0" wp14:anchorId="08797E1D" wp14:editId="37E7C546">
                  <wp:extent cx="190500" cy="1905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001918F3">
              <w:rPr>
                <w:rFonts w:cs="Mangal"/>
                <w:b/>
                <w:sz w:val="24"/>
                <w:szCs w:val="24"/>
                <w:lang w:eastAsia="zh-CN"/>
              </w:rPr>
              <w:t xml:space="preserve"> </w:t>
            </w:r>
          </w:p>
        </w:tc>
        <w:tc>
          <w:tcPr>
            <w:tcW w:w="1440" w:type="dxa"/>
            <w:tcBorders>
              <w:left w:val="single" w:sz="4" w:space="0" w:color="auto"/>
            </w:tcBorders>
            <w:shd w:val="clear" w:color="auto" w:fill="auto"/>
          </w:tcPr>
          <w:p w14:paraId="13392820" w14:textId="78CCAC27" w:rsidR="00C42D9F" w:rsidRPr="00D64EC3" w:rsidRDefault="00B373A5" w:rsidP="00C42D9F">
            <w:pPr>
              <w:spacing w:after="0"/>
              <w:jc w:val="center"/>
              <w:rPr>
                <w:rFonts w:cs="Mangal"/>
                <w:b/>
                <w:sz w:val="24"/>
                <w:szCs w:val="24"/>
                <w:lang w:eastAsia="zh-CN"/>
              </w:rPr>
            </w:pPr>
            <w:r>
              <w:rPr>
                <w:rFonts w:cs="Mangal"/>
                <w:b/>
                <w:sz w:val="24"/>
                <w:szCs w:val="24"/>
                <w:lang w:eastAsia="zh-CN"/>
              </w:rPr>
              <w:t>1</w:t>
            </w:r>
            <w:r w:rsidR="00C42D9F" w:rsidRPr="00D64EC3">
              <w:rPr>
                <w:rFonts w:cs="Mangal"/>
                <w:b/>
                <w:sz w:val="24"/>
                <w:szCs w:val="24"/>
                <w:lang w:eastAsia="zh-CN"/>
              </w:rPr>
              <w:t>0 miles</w:t>
            </w:r>
          </w:p>
          <w:p w14:paraId="12C50BAD" w14:textId="4D3F8838" w:rsidR="00C42D9F" w:rsidRPr="00D64EC3" w:rsidRDefault="00B373A5" w:rsidP="00C42D9F">
            <w:pPr>
              <w:spacing w:after="0"/>
              <w:jc w:val="center"/>
              <w:rPr>
                <w:rFonts w:cs="Mangal"/>
                <w:sz w:val="24"/>
                <w:szCs w:val="24"/>
                <w:lang w:eastAsia="zh-CN"/>
              </w:rPr>
            </w:pPr>
            <w:r w:rsidRPr="00DC74DA">
              <w:rPr>
                <w:rFonts w:cstheme="minorHAnsi"/>
                <w:noProof/>
                <w:sz w:val="40"/>
                <w:szCs w:val="40"/>
              </w:rPr>
              <w:drawing>
                <wp:anchor distT="0" distB="0" distL="114300" distR="114300" simplePos="0" relativeHeight="251815936" behindDoc="1" locked="0" layoutInCell="1" allowOverlap="1" wp14:anchorId="19599926" wp14:editId="1D550140">
                  <wp:simplePos x="0" y="0"/>
                  <wp:positionH relativeFrom="column">
                    <wp:posOffset>-3175</wp:posOffset>
                  </wp:positionH>
                  <wp:positionV relativeFrom="paragraph">
                    <wp:posOffset>8255</wp:posOffset>
                  </wp:positionV>
                  <wp:extent cx="647700" cy="56186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5618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dxa"/>
            <w:tcBorders>
              <w:left w:val="single" w:sz="4" w:space="0" w:color="auto"/>
            </w:tcBorders>
            <w:shd w:val="clear" w:color="auto" w:fill="auto"/>
            <w:vAlign w:val="center"/>
          </w:tcPr>
          <w:p w14:paraId="2C5D9A3B" w14:textId="5F94403A" w:rsidR="00C42D9F" w:rsidRPr="00D64EC3" w:rsidRDefault="00B373A5" w:rsidP="00B373A5">
            <w:pPr>
              <w:spacing w:after="60" w:line="240" w:lineRule="auto"/>
              <w:jc w:val="center"/>
              <w:rPr>
                <w:rFonts w:cs="Calibri"/>
                <w:b/>
                <w:bCs/>
                <w:sz w:val="24"/>
                <w:szCs w:val="24"/>
              </w:rPr>
            </w:pPr>
            <w:r>
              <w:rPr>
                <w:rFonts w:cs="Calibri"/>
                <w:b/>
                <w:bCs/>
                <w:sz w:val="24"/>
                <w:szCs w:val="24"/>
              </w:rPr>
              <w:t>$50</w:t>
            </w:r>
          </w:p>
        </w:tc>
        <w:tc>
          <w:tcPr>
            <w:tcW w:w="270" w:type="dxa"/>
            <w:tcBorders>
              <w:top w:val="nil"/>
              <w:left w:val="single" w:sz="4" w:space="0" w:color="auto"/>
              <w:bottom w:val="nil"/>
            </w:tcBorders>
          </w:tcPr>
          <w:p w14:paraId="1DF28D9F"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7D2FCB79"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A</w:t>
            </w:r>
          </w:p>
        </w:tc>
      </w:tr>
      <w:tr w:rsidR="00C42D9F" w:rsidRPr="00D64EC3" w14:paraId="30BC39C6" w14:textId="77777777" w:rsidTr="00C42D9F">
        <w:trPr>
          <w:trHeight w:hRule="exact" w:val="1540"/>
        </w:trPr>
        <w:tc>
          <w:tcPr>
            <w:tcW w:w="1165" w:type="dxa"/>
            <w:tcBorders>
              <w:left w:val="single" w:sz="4" w:space="0" w:color="auto"/>
            </w:tcBorders>
            <w:shd w:val="clear" w:color="auto" w:fill="auto"/>
            <w:vAlign w:val="center"/>
          </w:tcPr>
          <w:p w14:paraId="1D04915F" w14:textId="77777777" w:rsidR="00C42D9F" w:rsidRPr="00D64EC3" w:rsidRDefault="00C42D9F" w:rsidP="00C42D9F">
            <w:pPr>
              <w:spacing w:after="0"/>
              <w:jc w:val="center"/>
              <w:rPr>
                <w:rFonts w:cs="Calibri"/>
                <w:b/>
                <w:sz w:val="24"/>
                <w:szCs w:val="24"/>
              </w:rPr>
            </w:pPr>
            <w:r w:rsidRPr="00D64EC3">
              <w:rPr>
                <w:rFonts w:cs="Calibri"/>
                <w:b/>
                <w:sz w:val="24"/>
                <w:szCs w:val="24"/>
              </w:rPr>
              <w:t>Option B: No Project</w:t>
            </w:r>
          </w:p>
        </w:tc>
        <w:tc>
          <w:tcPr>
            <w:tcW w:w="1170" w:type="dxa"/>
            <w:tcBorders>
              <w:left w:val="single" w:sz="4" w:space="0" w:color="auto"/>
              <w:right w:val="single" w:sz="4" w:space="0" w:color="auto"/>
            </w:tcBorders>
          </w:tcPr>
          <w:p w14:paraId="5349A335" w14:textId="77777777" w:rsidR="00C42D9F" w:rsidRPr="00D64EC3" w:rsidRDefault="00C42D9F" w:rsidP="00C42D9F">
            <w:pPr>
              <w:spacing w:after="0"/>
              <w:jc w:val="center"/>
              <w:rPr>
                <w:rFonts w:cs="Mangal"/>
                <w:sz w:val="24"/>
                <w:szCs w:val="24"/>
                <w:lang w:eastAsia="zh-CN"/>
              </w:rPr>
            </w:pPr>
          </w:p>
        </w:tc>
        <w:tc>
          <w:tcPr>
            <w:tcW w:w="5670" w:type="dxa"/>
            <w:gridSpan w:val="4"/>
            <w:tcBorders>
              <w:left w:val="single" w:sz="4" w:space="0" w:color="auto"/>
            </w:tcBorders>
          </w:tcPr>
          <w:p w14:paraId="4B06FCD9" w14:textId="77777777" w:rsidR="00C42D9F" w:rsidRDefault="00C42D9F" w:rsidP="00C42D9F">
            <w:pPr>
              <w:spacing w:after="0"/>
              <w:jc w:val="center"/>
              <w:rPr>
                <w:rFonts w:cs="Mangal"/>
                <w:sz w:val="24"/>
                <w:szCs w:val="24"/>
                <w:lang w:eastAsia="zh-CN"/>
              </w:rPr>
            </w:pPr>
          </w:p>
          <w:p w14:paraId="661EED71" w14:textId="77777777" w:rsidR="00C42D9F" w:rsidRPr="00D64EC3" w:rsidRDefault="00C42D9F" w:rsidP="00C42D9F">
            <w:pPr>
              <w:spacing w:after="0"/>
              <w:jc w:val="center"/>
              <w:rPr>
                <w:rFonts w:cs="Mangal"/>
                <w:sz w:val="24"/>
                <w:szCs w:val="24"/>
                <w:lang w:eastAsia="zh-CN"/>
              </w:rPr>
            </w:pPr>
            <w:r w:rsidRPr="00D64EC3">
              <w:rPr>
                <w:rFonts w:cs="Mangal"/>
                <w:sz w:val="24"/>
                <w:szCs w:val="24"/>
                <w:lang w:eastAsia="zh-CN"/>
              </w:rPr>
              <w:t>There is no new protected area</w:t>
            </w:r>
          </w:p>
        </w:tc>
        <w:tc>
          <w:tcPr>
            <w:tcW w:w="990" w:type="dxa"/>
            <w:tcBorders>
              <w:left w:val="single" w:sz="4" w:space="0" w:color="auto"/>
            </w:tcBorders>
            <w:shd w:val="clear" w:color="auto" w:fill="auto"/>
            <w:vAlign w:val="center"/>
          </w:tcPr>
          <w:p w14:paraId="4B87F55F" w14:textId="77777777" w:rsidR="00C42D9F" w:rsidRPr="00D64EC3" w:rsidRDefault="00C42D9F" w:rsidP="00C42D9F">
            <w:pPr>
              <w:spacing w:after="60" w:line="240" w:lineRule="auto"/>
              <w:jc w:val="center"/>
              <w:rPr>
                <w:rFonts w:cs="Calibri"/>
                <w:b/>
                <w:bCs/>
                <w:sz w:val="24"/>
                <w:szCs w:val="24"/>
              </w:rPr>
            </w:pPr>
            <w:r w:rsidRPr="00D64EC3">
              <w:rPr>
                <w:rFonts w:cs="Calibri"/>
                <w:b/>
                <w:bCs/>
                <w:sz w:val="24"/>
                <w:szCs w:val="24"/>
              </w:rPr>
              <w:t>$0</w:t>
            </w:r>
          </w:p>
        </w:tc>
        <w:tc>
          <w:tcPr>
            <w:tcW w:w="270" w:type="dxa"/>
            <w:tcBorders>
              <w:top w:val="nil"/>
              <w:left w:val="single" w:sz="4" w:space="0" w:color="auto"/>
              <w:bottom w:val="nil"/>
            </w:tcBorders>
          </w:tcPr>
          <w:p w14:paraId="39DD17E0"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71E9C876"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B</w:t>
            </w:r>
          </w:p>
        </w:tc>
      </w:tr>
    </w:tbl>
    <w:p w14:paraId="400131C7" w14:textId="77777777" w:rsidR="00C42D9F" w:rsidRDefault="00C42D9F" w:rsidP="00C42D9F">
      <w:pPr>
        <w:jc w:val="center"/>
        <w:rPr>
          <w:rFonts w:cstheme="minorHAnsi"/>
          <w:sz w:val="24"/>
          <w:szCs w:val="24"/>
          <w:highlight w:val="yellow"/>
        </w:rPr>
      </w:pPr>
    </w:p>
    <w:p w14:paraId="042B4D8E" w14:textId="2903D7E9" w:rsidR="00235787" w:rsidRPr="00B8156E" w:rsidRDefault="00C42D9F" w:rsidP="00235787">
      <w:pPr>
        <w:pBdr>
          <w:bottom w:val="single" w:sz="4" w:space="1" w:color="auto"/>
        </w:pBdr>
        <w:shd w:val="clear" w:color="auto" w:fill="EDEDED" w:themeFill="accent3" w:themeFillTint="33"/>
        <w:spacing w:after="0"/>
        <w:jc w:val="center"/>
        <w:rPr>
          <w:rFonts w:cs="Mangal"/>
          <w:b/>
          <w:sz w:val="34"/>
          <w:szCs w:val="34"/>
        </w:rPr>
      </w:pPr>
      <w:r>
        <w:rPr>
          <w:b/>
          <w:sz w:val="28"/>
          <w:szCs w:val="28"/>
          <w:u w:val="single"/>
        </w:rPr>
        <w:br w:type="page"/>
      </w:r>
      <w:r w:rsidR="00235787">
        <w:rPr>
          <w:rFonts w:cs="Mangal"/>
          <w:b/>
          <w:sz w:val="34"/>
          <w:szCs w:val="34"/>
        </w:rPr>
        <w:t>Choice Question 6</w:t>
      </w:r>
    </w:p>
    <w:p w14:paraId="0C4AFC3B" w14:textId="77777777" w:rsidR="00235787" w:rsidRDefault="00235787" w:rsidP="00235787">
      <w:pPr>
        <w:spacing w:after="0"/>
        <w:rPr>
          <w:sz w:val="24"/>
          <w:szCs w:val="24"/>
        </w:rPr>
      </w:pPr>
      <w:r w:rsidRPr="005E3D5A">
        <w:rPr>
          <w:sz w:val="24"/>
          <w:szCs w:val="24"/>
        </w:rPr>
        <w:t xml:space="preserve">Suppose </w:t>
      </w:r>
      <w:r>
        <w:rPr>
          <w:sz w:val="24"/>
          <w:szCs w:val="24"/>
        </w:rPr>
        <w:t xml:space="preserve">Option </w:t>
      </w:r>
      <w:r w:rsidRPr="005E3D5A">
        <w:rPr>
          <w:sz w:val="24"/>
          <w:szCs w:val="24"/>
        </w:rPr>
        <w:t xml:space="preserve">A </w:t>
      </w:r>
      <w:r>
        <w:rPr>
          <w:sz w:val="24"/>
          <w:szCs w:val="24"/>
        </w:rPr>
        <w:t>is</w:t>
      </w:r>
      <w:r w:rsidRPr="005E3D5A">
        <w:rPr>
          <w:sz w:val="24"/>
          <w:szCs w:val="24"/>
        </w:rPr>
        <w:t xml:space="preserve"> the </w:t>
      </w:r>
      <w:r w:rsidRPr="005E3D5A">
        <w:rPr>
          <w:b/>
          <w:sz w:val="24"/>
          <w:szCs w:val="24"/>
        </w:rPr>
        <w:t>only</w:t>
      </w:r>
      <w:r w:rsidRPr="005E3D5A">
        <w:rPr>
          <w:sz w:val="24"/>
          <w:szCs w:val="24"/>
        </w:rPr>
        <w:t xml:space="preserve"> </w:t>
      </w:r>
      <w:r>
        <w:rPr>
          <w:sz w:val="24"/>
          <w:szCs w:val="24"/>
        </w:rPr>
        <w:t>conservation project you could choose. Would you choose it over the current situation</w:t>
      </w:r>
      <w:r w:rsidRPr="005E3D5A">
        <w:rPr>
          <w:sz w:val="24"/>
          <w:szCs w:val="24"/>
        </w:rPr>
        <w:t xml:space="preserve">? Please read </w:t>
      </w:r>
      <w:r w:rsidRPr="0041128A">
        <w:rPr>
          <w:b/>
          <w:sz w:val="24"/>
          <w:szCs w:val="24"/>
        </w:rPr>
        <w:t>all</w:t>
      </w:r>
      <w:r>
        <w:rPr>
          <w:sz w:val="24"/>
          <w:szCs w:val="24"/>
        </w:rPr>
        <w:t xml:space="preserve"> </w:t>
      </w:r>
      <w:r w:rsidRPr="005E3D5A">
        <w:rPr>
          <w:sz w:val="24"/>
          <w:szCs w:val="24"/>
        </w:rPr>
        <w:t xml:space="preserve">the features of </w:t>
      </w:r>
      <w:r w:rsidRPr="00D67B98">
        <w:rPr>
          <w:sz w:val="24"/>
          <w:szCs w:val="24"/>
        </w:rPr>
        <w:t>the</w:t>
      </w:r>
      <w:r w:rsidRPr="005E3D5A">
        <w:rPr>
          <w:sz w:val="24"/>
          <w:szCs w:val="24"/>
        </w:rPr>
        <w:t xml:space="preserve"> option and then </w:t>
      </w:r>
      <w:r w:rsidRPr="005E3D5A">
        <w:rPr>
          <w:b/>
          <w:sz w:val="24"/>
          <w:szCs w:val="24"/>
        </w:rPr>
        <w:t xml:space="preserve">check the box that represents </w:t>
      </w:r>
      <w:r>
        <w:rPr>
          <w:b/>
          <w:sz w:val="24"/>
          <w:szCs w:val="24"/>
        </w:rPr>
        <w:t>your choice</w:t>
      </w:r>
      <w:r w:rsidRPr="005E3D5A">
        <w:rPr>
          <w:sz w:val="24"/>
          <w:szCs w:val="24"/>
        </w:rPr>
        <w:t>. If you do not like option A</w:t>
      </w:r>
      <w:r>
        <w:rPr>
          <w:sz w:val="24"/>
          <w:szCs w:val="24"/>
        </w:rPr>
        <w:t>,</w:t>
      </w:r>
      <w:r w:rsidRPr="005E3D5A">
        <w:rPr>
          <w:sz w:val="24"/>
          <w:szCs w:val="24"/>
        </w:rPr>
        <w:t xml:space="preserve"> please choose the box marked </w:t>
      </w:r>
      <w:r>
        <w:rPr>
          <w:sz w:val="24"/>
          <w:szCs w:val="24"/>
        </w:rPr>
        <w:t>“No project” which is Option B.</w:t>
      </w:r>
    </w:p>
    <w:p w14:paraId="75A2E3B7" w14:textId="0AB606B0" w:rsidR="00C42D9F" w:rsidRPr="00B8156E" w:rsidRDefault="00C42D9F" w:rsidP="00235787">
      <w:pPr>
        <w:rPr>
          <w:sz w:val="18"/>
          <w:szCs w:val="24"/>
        </w:rPr>
      </w:pPr>
    </w:p>
    <w:tbl>
      <w:tblPr>
        <w:tblW w:w="10525"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165"/>
        <w:gridCol w:w="1170"/>
        <w:gridCol w:w="1350"/>
        <w:gridCol w:w="1440"/>
        <w:gridCol w:w="1440"/>
        <w:gridCol w:w="1440"/>
        <w:gridCol w:w="990"/>
        <w:gridCol w:w="270"/>
        <w:gridCol w:w="1260"/>
      </w:tblGrid>
      <w:tr w:rsidR="00C42D9F" w:rsidRPr="00D64EC3" w14:paraId="5C31A693" w14:textId="77777777" w:rsidTr="001918F3">
        <w:tc>
          <w:tcPr>
            <w:tcW w:w="1165" w:type="dxa"/>
            <w:tcBorders>
              <w:left w:val="single" w:sz="4" w:space="0" w:color="auto"/>
            </w:tcBorders>
            <w:shd w:val="clear" w:color="auto" w:fill="EDEDED" w:themeFill="accent3" w:themeFillTint="33"/>
            <w:vAlign w:val="center"/>
          </w:tcPr>
          <w:p w14:paraId="0506E842" w14:textId="77777777" w:rsidR="00C42D9F" w:rsidRPr="00D64EC3" w:rsidRDefault="00C42D9F" w:rsidP="00C42D9F">
            <w:pPr>
              <w:spacing w:after="0"/>
              <w:jc w:val="center"/>
              <w:rPr>
                <w:rFonts w:cs="Calibri"/>
                <w:b/>
                <w:sz w:val="24"/>
                <w:szCs w:val="24"/>
              </w:rPr>
            </w:pPr>
          </w:p>
        </w:tc>
        <w:tc>
          <w:tcPr>
            <w:tcW w:w="1170" w:type="dxa"/>
            <w:tcBorders>
              <w:left w:val="single" w:sz="4" w:space="0" w:color="auto"/>
              <w:right w:val="single" w:sz="4" w:space="0" w:color="auto"/>
            </w:tcBorders>
            <w:shd w:val="clear" w:color="auto" w:fill="EDEDED" w:themeFill="accent3" w:themeFillTint="33"/>
          </w:tcPr>
          <w:p w14:paraId="7508DA5B" w14:textId="77777777" w:rsidR="00C42D9F" w:rsidRDefault="00C42D9F" w:rsidP="00C42D9F">
            <w:pPr>
              <w:spacing w:after="0"/>
              <w:jc w:val="center"/>
              <w:rPr>
                <w:rFonts w:cs="Calibri"/>
                <w:b/>
                <w:sz w:val="24"/>
                <w:szCs w:val="24"/>
              </w:rPr>
            </w:pPr>
            <w:r w:rsidRPr="00D64EC3">
              <w:rPr>
                <w:rFonts w:cs="Calibri"/>
                <w:b/>
                <w:sz w:val="24"/>
                <w:szCs w:val="24"/>
              </w:rPr>
              <w:t>Acres of nature</w:t>
            </w:r>
          </w:p>
          <w:p w14:paraId="6FADBF9B" w14:textId="77777777" w:rsidR="00C42D9F" w:rsidRPr="00D64EC3" w:rsidRDefault="00C42D9F" w:rsidP="00C42D9F">
            <w:pPr>
              <w:spacing w:after="0"/>
              <w:jc w:val="center"/>
              <w:rPr>
                <w:rFonts w:cs="Calibri"/>
                <w:b/>
                <w:sz w:val="24"/>
                <w:szCs w:val="24"/>
              </w:rPr>
            </w:pPr>
            <w:r w:rsidRPr="00D64EC3">
              <w:rPr>
                <w:rFonts w:cs="Calibri"/>
                <w:b/>
                <w:noProof/>
                <w:sz w:val="24"/>
                <w:szCs w:val="24"/>
              </w:rPr>
              <w:drawing>
                <wp:inline distT="0" distB="0" distL="0" distR="0" wp14:anchorId="1A60225C" wp14:editId="7512E894">
                  <wp:extent cx="464442" cy="3048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512" cy="312721"/>
                          </a:xfrm>
                          <a:prstGeom prst="rect">
                            <a:avLst/>
                          </a:prstGeom>
                          <a:noFill/>
                        </pic:spPr>
                      </pic:pic>
                    </a:graphicData>
                  </a:graphic>
                </wp:inline>
              </w:drawing>
            </w:r>
          </w:p>
        </w:tc>
        <w:tc>
          <w:tcPr>
            <w:tcW w:w="1350" w:type="dxa"/>
            <w:tcBorders>
              <w:left w:val="single" w:sz="4" w:space="0" w:color="auto"/>
            </w:tcBorders>
            <w:shd w:val="clear" w:color="auto" w:fill="EDEDED" w:themeFill="accent3" w:themeFillTint="33"/>
          </w:tcPr>
          <w:p w14:paraId="779C8289" w14:textId="77777777" w:rsidR="00C42D9F" w:rsidRDefault="00C42D9F" w:rsidP="00C42D9F">
            <w:pPr>
              <w:spacing w:after="0"/>
              <w:jc w:val="center"/>
              <w:rPr>
                <w:rFonts w:cs="Calibri"/>
                <w:b/>
                <w:sz w:val="24"/>
                <w:szCs w:val="24"/>
              </w:rPr>
            </w:pPr>
            <w:r w:rsidRPr="00D64EC3">
              <w:rPr>
                <w:noProof/>
                <w:sz w:val="24"/>
                <w:szCs w:val="24"/>
              </w:rPr>
              <w:drawing>
                <wp:anchor distT="0" distB="0" distL="114300" distR="114300" simplePos="0" relativeHeight="251810816" behindDoc="0" locked="0" layoutInCell="1" allowOverlap="1" wp14:anchorId="717168B4" wp14:editId="26CAB3CF">
                  <wp:simplePos x="0" y="0"/>
                  <wp:positionH relativeFrom="column">
                    <wp:posOffset>172085</wp:posOffset>
                  </wp:positionH>
                  <wp:positionV relativeFrom="paragraph">
                    <wp:posOffset>394970</wp:posOffset>
                  </wp:positionV>
                  <wp:extent cx="368935" cy="295275"/>
                  <wp:effectExtent l="19050" t="19050" r="12065" b="952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68935" cy="29527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D64EC3">
              <w:rPr>
                <w:rFonts w:cs="Calibri"/>
                <w:b/>
                <w:sz w:val="24"/>
                <w:szCs w:val="24"/>
              </w:rPr>
              <w:t>Acres of farmland</w:t>
            </w:r>
          </w:p>
          <w:p w14:paraId="4A48AAE5" w14:textId="77777777" w:rsidR="00C42D9F" w:rsidRPr="00D64EC3" w:rsidRDefault="00C42D9F" w:rsidP="00C42D9F">
            <w:pPr>
              <w:spacing w:after="0"/>
              <w:jc w:val="center"/>
              <w:rPr>
                <w:rFonts w:cs="Calibri"/>
                <w:b/>
                <w:sz w:val="24"/>
                <w:szCs w:val="24"/>
              </w:rPr>
            </w:pPr>
          </w:p>
        </w:tc>
        <w:tc>
          <w:tcPr>
            <w:tcW w:w="1440" w:type="dxa"/>
            <w:tcBorders>
              <w:left w:val="single" w:sz="4" w:space="0" w:color="auto"/>
            </w:tcBorders>
            <w:shd w:val="clear" w:color="auto" w:fill="EDEDED" w:themeFill="accent3" w:themeFillTint="33"/>
          </w:tcPr>
          <w:p w14:paraId="60D0E709" w14:textId="3C125A2F" w:rsidR="00C42D9F" w:rsidRDefault="009A3BC2" w:rsidP="00C42D9F">
            <w:pPr>
              <w:spacing w:after="0"/>
              <w:jc w:val="center"/>
              <w:rPr>
                <w:rFonts w:cs="Calibri"/>
                <w:b/>
                <w:sz w:val="24"/>
                <w:szCs w:val="24"/>
              </w:rPr>
            </w:pPr>
            <w:r>
              <w:rPr>
                <w:rFonts w:cs="Calibri"/>
                <w:b/>
                <w:sz w:val="24"/>
                <w:szCs w:val="24"/>
              </w:rPr>
              <w:t>Meals</w:t>
            </w:r>
            <w:r w:rsidR="00C42D9F" w:rsidRPr="00D64EC3">
              <w:rPr>
                <w:rFonts w:cs="Calibri"/>
                <w:b/>
                <w:sz w:val="24"/>
                <w:szCs w:val="24"/>
              </w:rPr>
              <w:t xml:space="preserve"> from nature</w:t>
            </w:r>
          </w:p>
          <w:p w14:paraId="493C27ED" w14:textId="77777777" w:rsidR="00C42D9F" w:rsidRPr="00D64EC3" w:rsidRDefault="00C42D9F" w:rsidP="00C42D9F">
            <w:pPr>
              <w:spacing w:after="0"/>
              <w:jc w:val="center"/>
              <w:rPr>
                <w:rFonts w:cs="Calibri"/>
                <w:b/>
                <w:sz w:val="24"/>
                <w:szCs w:val="24"/>
              </w:rPr>
            </w:pPr>
            <w:r w:rsidRPr="00D64EC3">
              <w:rPr>
                <w:rFonts w:cs="Calibri"/>
                <w:noProof/>
                <w:sz w:val="24"/>
                <w:szCs w:val="24"/>
              </w:rPr>
              <w:drawing>
                <wp:inline distT="0" distB="0" distL="0" distR="0" wp14:anchorId="4960CDC3" wp14:editId="21C28935">
                  <wp:extent cx="413140" cy="347345"/>
                  <wp:effectExtent l="0" t="0" r="635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140" cy="347345"/>
                          </a:xfrm>
                          <a:prstGeom prst="rect">
                            <a:avLst/>
                          </a:prstGeom>
                          <a:noFill/>
                        </pic:spPr>
                      </pic:pic>
                    </a:graphicData>
                  </a:graphic>
                </wp:inline>
              </w:drawing>
            </w:r>
          </w:p>
        </w:tc>
        <w:tc>
          <w:tcPr>
            <w:tcW w:w="1440" w:type="dxa"/>
            <w:tcBorders>
              <w:left w:val="single" w:sz="4" w:space="0" w:color="auto"/>
              <w:right w:val="single" w:sz="4" w:space="0" w:color="auto"/>
            </w:tcBorders>
            <w:shd w:val="clear" w:color="auto" w:fill="EDEDED" w:themeFill="accent3" w:themeFillTint="33"/>
          </w:tcPr>
          <w:p w14:paraId="23D478E7" w14:textId="7A2992AD" w:rsidR="00C42D9F" w:rsidRDefault="009A3BC2" w:rsidP="00C42D9F">
            <w:pPr>
              <w:spacing w:after="0"/>
              <w:jc w:val="center"/>
              <w:rPr>
                <w:rFonts w:cs="Calibri"/>
                <w:b/>
                <w:sz w:val="24"/>
                <w:szCs w:val="24"/>
              </w:rPr>
            </w:pPr>
            <w:r>
              <w:rPr>
                <w:rFonts w:cs="Calibri"/>
                <w:b/>
                <w:sz w:val="24"/>
                <w:szCs w:val="24"/>
              </w:rPr>
              <w:t>Meals</w:t>
            </w:r>
            <w:r w:rsidR="00C42D9F">
              <w:rPr>
                <w:rFonts w:cs="Calibri"/>
                <w:b/>
                <w:sz w:val="24"/>
                <w:szCs w:val="24"/>
              </w:rPr>
              <w:t xml:space="preserve"> from farms</w:t>
            </w:r>
          </w:p>
          <w:p w14:paraId="292F0C89" w14:textId="77777777" w:rsidR="00C42D9F" w:rsidRPr="00D64EC3" w:rsidRDefault="00C42D9F" w:rsidP="00C42D9F">
            <w:pPr>
              <w:spacing w:after="0"/>
              <w:jc w:val="center"/>
              <w:rPr>
                <w:rFonts w:cs="Calibri"/>
                <w:b/>
                <w:sz w:val="24"/>
                <w:szCs w:val="24"/>
              </w:rPr>
            </w:pPr>
            <w:r w:rsidRPr="00D64EC3">
              <w:rPr>
                <w:rFonts w:ascii="Calibri" w:eastAsia="Times New Roman" w:hAnsi="Calibri" w:cs="Mangal"/>
                <w:b/>
                <w:noProof/>
                <w:color w:val="000000"/>
                <w:sz w:val="24"/>
                <w:szCs w:val="24"/>
                <w:highlight w:val="yellow"/>
              </w:rPr>
              <w:drawing>
                <wp:anchor distT="0" distB="0" distL="114300" distR="114300" simplePos="0" relativeHeight="251811840" behindDoc="0" locked="0" layoutInCell="1" allowOverlap="1" wp14:anchorId="3F168827" wp14:editId="5E720819">
                  <wp:simplePos x="0" y="0"/>
                  <wp:positionH relativeFrom="column">
                    <wp:posOffset>145415</wp:posOffset>
                  </wp:positionH>
                  <wp:positionV relativeFrom="paragraph">
                    <wp:posOffset>12700</wp:posOffset>
                  </wp:positionV>
                  <wp:extent cx="371475" cy="276225"/>
                  <wp:effectExtent l="19050" t="19050" r="28575" b="28575"/>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tc>
        <w:tc>
          <w:tcPr>
            <w:tcW w:w="1440" w:type="dxa"/>
            <w:tcBorders>
              <w:left w:val="single" w:sz="4" w:space="0" w:color="auto"/>
            </w:tcBorders>
            <w:shd w:val="clear" w:color="auto" w:fill="EDEDED" w:themeFill="accent3" w:themeFillTint="33"/>
          </w:tcPr>
          <w:p w14:paraId="0D00BCB6" w14:textId="77777777" w:rsidR="00C42D9F" w:rsidRPr="00D64EC3" w:rsidRDefault="00C42D9F" w:rsidP="00C42D9F">
            <w:pPr>
              <w:spacing w:after="0"/>
              <w:jc w:val="center"/>
              <w:rPr>
                <w:rFonts w:cs="Calibri"/>
                <w:b/>
                <w:sz w:val="24"/>
                <w:szCs w:val="24"/>
              </w:rPr>
            </w:pPr>
            <w:r w:rsidRPr="00D64EC3">
              <w:rPr>
                <w:rFonts w:cs="Calibri"/>
                <w:b/>
                <w:sz w:val="24"/>
                <w:szCs w:val="24"/>
              </w:rPr>
              <w:t>Distance from  you</w:t>
            </w:r>
          </w:p>
        </w:tc>
        <w:tc>
          <w:tcPr>
            <w:tcW w:w="990" w:type="dxa"/>
            <w:tcBorders>
              <w:left w:val="single" w:sz="4" w:space="0" w:color="auto"/>
            </w:tcBorders>
            <w:shd w:val="clear" w:color="auto" w:fill="EDEDED" w:themeFill="accent3" w:themeFillTint="33"/>
          </w:tcPr>
          <w:p w14:paraId="70545CE5" w14:textId="77777777" w:rsidR="00C42D9F" w:rsidRPr="00D64EC3" w:rsidRDefault="00C42D9F" w:rsidP="00C42D9F">
            <w:pPr>
              <w:spacing w:after="0"/>
              <w:jc w:val="center"/>
              <w:rPr>
                <w:rFonts w:cs="Calibri"/>
                <w:b/>
                <w:sz w:val="24"/>
                <w:szCs w:val="24"/>
              </w:rPr>
            </w:pPr>
            <w:r w:rsidRPr="00D64EC3">
              <w:rPr>
                <w:rFonts w:cs="Calibri"/>
                <w:b/>
                <w:sz w:val="24"/>
                <w:szCs w:val="24"/>
              </w:rPr>
              <w:t xml:space="preserve">Cost to you </w:t>
            </w:r>
          </w:p>
        </w:tc>
        <w:tc>
          <w:tcPr>
            <w:tcW w:w="270" w:type="dxa"/>
            <w:tcBorders>
              <w:top w:val="nil"/>
              <w:left w:val="single" w:sz="4" w:space="0" w:color="auto"/>
              <w:bottom w:val="nil"/>
            </w:tcBorders>
            <w:shd w:val="clear" w:color="auto" w:fill="EDEDED" w:themeFill="accent3" w:themeFillTint="33"/>
          </w:tcPr>
          <w:p w14:paraId="6F7CA1AB"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EDEDED" w:themeFill="accent3" w:themeFillTint="33"/>
            <w:vAlign w:val="center"/>
          </w:tcPr>
          <w:p w14:paraId="1B530D4B" w14:textId="77777777" w:rsidR="00C42D9F" w:rsidRPr="00D64EC3" w:rsidRDefault="00C42D9F" w:rsidP="00C42D9F">
            <w:pPr>
              <w:spacing w:after="0"/>
              <w:jc w:val="center"/>
              <w:rPr>
                <w:rFonts w:cs="Calibri"/>
                <w:b/>
                <w:sz w:val="24"/>
                <w:szCs w:val="24"/>
              </w:rPr>
            </w:pPr>
            <w:r w:rsidRPr="00D64EC3">
              <w:rPr>
                <w:rFonts w:cs="Calibri"/>
                <w:b/>
                <w:sz w:val="24"/>
                <w:szCs w:val="24"/>
              </w:rPr>
              <w:t>I would choose</w:t>
            </w:r>
          </w:p>
        </w:tc>
      </w:tr>
    </w:tbl>
    <w:p w14:paraId="77D0354F" w14:textId="77777777" w:rsidR="00C42D9F" w:rsidRPr="00D64EC3" w:rsidRDefault="00C42D9F" w:rsidP="00C42D9F">
      <w:pPr>
        <w:spacing w:after="0"/>
        <w:rPr>
          <w:rFonts w:cs="Calibri"/>
          <w:sz w:val="24"/>
          <w:szCs w:val="24"/>
        </w:rPr>
      </w:pPr>
    </w:p>
    <w:tbl>
      <w:tblPr>
        <w:tblW w:w="10525"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5"/>
        <w:gridCol w:w="1170"/>
        <w:gridCol w:w="1350"/>
        <w:gridCol w:w="1440"/>
        <w:gridCol w:w="1440"/>
        <w:gridCol w:w="1440"/>
        <w:gridCol w:w="990"/>
        <w:gridCol w:w="270"/>
        <w:gridCol w:w="1260"/>
      </w:tblGrid>
      <w:tr w:rsidR="00C42D9F" w:rsidRPr="00D64EC3" w14:paraId="7C7B2D76" w14:textId="77777777" w:rsidTr="001918F3">
        <w:trPr>
          <w:trHeight w:hRule="exact" w:val="1477"/>
        </w:trPr>
        <w:tc>
          <w:tcPr>
            <w:tcW w:w="1165" w:type="dxa"/>
            <w:tcBorders>
              <w:left w:val="single" w:sz="4" w:space="0" w:color="auto"/>
            </w:tcBorders>
            <w:shd w:val="clear" w:color="auto" w:fill="auto"/>
            <w:vAlign w:val="center"/>
          </w:tcPr>
          <w:p w14:paraId="099A04B9" w14:textId="77777777" w:rsidR="00C42D9F" w:rsidRPr="00D64EC3" w:rsidRDefault="00C42D9F" w:rsidP="00C42D9F">
            <w:pPr>
              <w:spacing w:after="0"/>
              <w:jc w:val="center"/>
              <w:rPr>
                <w:rFonts w:cs="Calibri"/>
                <w:b/>
                <w:sz w:val="24"/>
                <w:szCs w:val="24"/>
              </w:rPr>
            </w:pPr>
            <w:r w:rsidRPr="00D64EC3">
              <w:rPr>
                <w:rFonts w:cs="Calibri"/>
                <w:b/>
                <w:sz w:val="24"/>
                <w:szCs w:val="24"/>
              </w:rPr>
              <w:t>Option A: Project</w:t>
            </w:r>
          </w:p>
        </w:tc>
        <w:tc>
          <w:tcPr>
            <w:tcW w:w="1170" w:type="dxa"/>
            <w:tcBorders>
              <w:left w:val="single" w:sz="4" w:space="0" w:color="auto"/>
              <w:right w:val="single" w:sz="4" w:space="0" w:color="auto"/>
            </w:tcBorders>
          </w:tcPr>
          <w:p w14:paraId="74B3EBC5" w14:textId="52449A77" w:rsidR="00C42D9F" w:rsidRPr="00D64EC3" w:rsidRDefault="00B373A5" w:rsidP="00C42D9F">
            <w:pPr>
              <w:spacing w:after="0"/>
              <w:jc w:val="center"/>
              <w:rPr>
                <w:rFonts w:cs="Calibri"/>
                <w:b/>
                <w:sz w:val="24"/>
                <w:szCs w:val="24"/>
              </w:rPr>
            </w:pPr>
            <w:r>
              <w:rPr>
                <w:rFonts w:cs="Calibri"/>
                <w:b/>
                <w:sz w:val="24"/>
                <w:szCs w:val="24"/>
              </w:rPr>
              <w:t>4</w:t>
            </w:r>
            <w:r w:rsidR="00C42D9F">
              <w:rPr>
                <w:rFonts w:cs="Calibri"/>
                <w:b/>
                <w:sz w:val="24"/>
                <w:szCs w:val="24"/>
              </w:rPr>
              <w:t>0</w:t>
            </w:r>
            <w:r w:rsidR="00C42D9F" w:rsidRPr="00D64EC3">
              <w:rPr>
                <w:rFonts w:cs="Calibri"/>
                <w:b/>
                <w:sz w:val="24"/>
                <w:szCs w:val="24"/>
              </w:rPr>
              <w:t xml:space="preserve"> acres</w:t>
            </w:r>
          </w:p>
          <w:p w14:paraId="3568D81B" w14:textId="3EE29988" w:rsidR="00C42D9F" w:rsidRPr="00D64EC3" w:rsidRDefault="00B373A5" w:rsidP="00C42D9F">
            <w:pPr>
              <w:spacing w:after="0"/>
              <w:jc w:val="center"/>
              <w:rPr>
                <w:rFonts w:cs="Calibri"/>
                <w:b/>
                <w:sz w:val="24"/>
                <w:szCs w:val="24"/>
              </w:rPr>
            </w:pPr>
            <w:r>
              <w:rPr>
                <w:rFonts w:ascii="Calibri" w:hAnsi="Calibri" w:cs="Mangal"/>
                <w:b/>
                <w:noProof/>
              </w:rPr>
              <w:drawing>
                <wp:inline distT="0" distB="0" distL="0" distR="0" wp14:anchorId="5A0D3F83" wp14:editId="494A737C">
                  <wp:extent cx="198120" cy="19187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p w14:paraId="1237613F" w14:textId="77777777" w:rsidR="00C42D9F" w:rsidRPr="00D64EC3" w:rsidRDefault="00C42D9F" w:rsidP="00C42D9F">
            <w:pPr>
              <w:spacing w:after="0"/>
              <w:jc w:val="center"/>
              <w:rPr>
                <w:rFonts w:cs="Calibri"/>
                <w:b/>
                <w:sz w:val="24"/>
                <w:szCs w:val="24"/>
              </w:rPr>
            </w:pPr>
          </w:p>
        </w:tc>
        <w:tc>
          <w:tcPr>
            <w:tcW w:w="1350" w:type="dxa"/>
            <w:tcBorders>
              <w:left w:val="single" w:sz="4" w:space="0" w:color="auto"/>
            </w:tcBorders>
          </w:tcPr>
          <w:p w14:paraId="719A74C4" w14:textId="41DF8D7B" w:rsidR="00C42D9F" w:rsidRPr="00D64EC3" w:rsidRDefault="00B373A5" w:rsidP="00C42D9F">
            <w:pPr>
              <w:spacing w:after="0"/>
              <w:jc w:val="center"/>
              <w:rPr>
                <w:rFonts w:cs="Calibri"/>
                <w:b/>
                <w:sz w:val="24"/>
                <w:szCs w:val="24"/>
              </w:rPr>
            </w:pPr>
            <w:r>
              <w:rPr>
                <w:rFonts w:cs="Calibri"/>
                <w:b/>
                <w:sz w:val="24"/>
                <w:szCs w:val="24"/>
              </w:rPr>
              <w:t>40</w:t>
            </w:r>
            <w:r w:rsidR="00C42D9F" w:rsidRPr="00D64EC3">
              <w:rPr>
                <w:rFonts w:cs="Calibri"/>
                <w:b/>
                <w:sz w:val="24"/>
                <w:szCs w:val="24"/>
              </w:rPr>
              <w:t xml:space="preserve"> acres</w:t>
            </w:r>
          </w:p>
          <w:p w14:paraId="4D7E7CF6" w14:textId="2F6D4291" w:rsidR="00C42D9F" w:rsidRPr="00D64EC3" w:rsidRDefault="00C42D9F" w:rsidP="00C42D9F">
            <w:pPr>
              <w:spacing w:after="0"/>
              <w:jc w:val="center"/>
              <w:rPr>
                <w:rFonts w:cs="Calibri"/>
                <w:sz w:val="24"/>
                <w:szCs w:val="24"/>
              </w:rPr>
            </w:pPr>
            <w:r>
              <w:rPr>
                <w:rFonts w:ascii="Calibri" w:hAnsi="Calibri" w:cs="Mangal"/>
                <w:b/>
                <w:noProof/>
              </w:rPr>
              <w:drawing>
                <wp:inline distT="0" distB="0" distL="0" distR="0" wp14:anchorId="2FFB0A38" wp14:editId="4CC3CD86">
                  <wp:extent cx="198120" cy="19187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55" cy="198005"/>
                          </a:xfrm>
                          <a:prstGeom prst="rect">
                            <a:avLst/>
                          </a:prstGeom>
                          <a:noFill/>
                        </pic:spPr>
                      </pic:pic>
                    </a:graphicData>
                  </a:graphic>
                </wp:inline>
              </w:drawing>
            </w:r>
          </w:p>
        </w:tc>
        <w:tc>
          <w:tcPr>
            <w:tcW w:w="1440" w:type="dxa"/>
            <w:tcBorders>
              <w:left w:val="single" w:sz="4" w:space="0" w:color="auto"/>
            </w:tcBorders>
            <w:shd w:val="clear" w:color="auto" w:fill="auto"/>
          </w:tcPr>
          <w:p w14:paraId="088CC9A7" w14:textId="0A77FB3A" w:rsidR="00C42D9F" w:rsidRPr="007E0951" w:rsidRDefault="009A3BC2" w:rsidP="00C42D9F">
            <w:pPr>
              <w:spacing w:after="0"/>
              <w:jc w:val="center"/>
              <w:rPr>
                <w:rFonts w:cs="Calibri"/>
                <w:b/>
                <w:sz w:val="24"/>
                <w:szCs w:val="24"/>
              </w:rPr>
            </w:pPr>
            <w:r>
              <w:rPr>
                <w:rFonts w:cs="Calibri"/>
                <w:b/>
                <w:sz w:val="24"/>
                <w:szCs w:val="24"/>
              </w:rPr>
              <w:t>2</w:t>
            </w:r>
            <w:r w:rsidR="00C42D9F">
              <w:rPr>
                <w:rFonts w:cs="Calibri"/>
                <w:b/>
                <w:sz w:val="24"/>
                <w:szCs w:val="24"/>
              </w:rPr>
              <w:t xml:space="preserve"> meals</w:t>
            </w:r>
            <w:r>
              <w:rPr>
                <w:rFonts w:cs="Calibri"/>
                <w:b/>
                <w:sz w:val="24"/>
                <w:szCs w:val="24"/>
              </w:rPr>
              <w:t xml:space="preserve"> each week</w:t>
            </w:r>
          </w:p>
          <w:p w14:paraId="1C20CECE" w14:textId="518BBB4B" w:rsidR="00C42D9F" w:rsidRPr="007E0951" w:rsidRDefault="00B373A5" w:rsidP="009A3BC2">
            <w:pPr>
              <w:spacing w:after="0"/>
              <w:jc w:val="center"/>
              <w:rPr>
                <w:rFonts w:cs="Calibri"/>
                <w:sz w:val="24"/>
                <w:szCs w:val="24"/>
              </w:rPr>
            </w:pPr>
            <w:r w:rsidRPr="007E0951">
              <w:rPr>
                <w:rFonts w:cs="Mangal"/>
                <w:b/>
                <w:noProof/>
                <w:sz w:val="24"/>
                <w:szCs w:val="24"/>
              </w:rPr>
              <w:drawing>
                <wp:inline distT="0" distB="0" distL="0" distR="0" wp14:anchorId="7489D25A" wp14:editId="6657CC11">
                  <wp:extent cx="190500" cy="1905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440" w:type="dxa"/>
            <w:tcBorders>
              <w:left w:val="single" w:sz="4" w:space="0" w:color="auto"/>
              <w:right w:val="single" w:sz="4" w:space="0" w:color="auto"/>
            </w:tcBorders>
          </w:tcPr>
          <w:p w14:paraId="31AA8516" w14:textId="56CBC5B3" w:rsidR="00C42D9F" w:rsidRPr="007E0951" w:rsidRDefault="009A3BC2" w:rsidP="00B373A5">
            <w:pPr>
              <w:spacing w:after="0"/>
              <w:jc w:val="center"/>
              <w:rPr>
                <w:rFonts w:cs="Mangal"/>
                <w:b/>
                <w:sz w:val="24"/>
                <w:szCs w:val="24"/>
                <w:lang w:eastAsia="zh-CN"/>
              </w:rPr>
            </w:pPr>
            <w:r>
              <w:rPr>
                <w:rFonts w:cs="Mangal"/>
                <w:b/>
                <w:sz w:val="24"/>
                <w:szCs w:val="24"/>
                <w:lang w:eastAsia="zh-CN"/>
              </w:rPr>
              <w:t>6</w:t>
            </w:r>
            <w:r w:rsidR="00C42D9F" w:rsidRPr="007E0951">
              <w:rPr>
                <w:rFonts w:cs="Mangal"/>
                <w:b/>
                <w:sz w:val="24"/>
                <w:szCs w:val="24"/>
                <w:lang w:eastAsia="zh-CN"/>
              </w:rPr>
              <w:t xml:space="preserve"> meals</w:t>
            </w:r>
            <w:r w:rsidR="003E0A46">
              <w:rPr>
                <w:rFonts w:cs="Mangal"/>
                <w:b/>
                <w:sz w:val="24"/>
                <w:szCs w:val="24"/>
                <w:lang w:eastAsia="zh-CN"/>
              </w:rPr>
              <w:t xml:space="preserve"> </w:t>
            </w:r>
            <w:r>
              <w:rPr>
                <w:rFonts w:cs="Mangal"/>
                <w:b/>
                <w:sz w:val="24"/>
                <w:szCs w:val="24"/>
                <w:lang w:eastAsia="zh-CN"/>
              </w:rPr>
              <w:t>each week</w:t>
            </w:r>
            <w:r w:rsidR="003E0A46">
              <w:rPr>
                <w:rFonts w:cs="Mangal"/>
                <w:b/>
                <w:sz w:val="24"/>
                <w:szCs w:val="24"/>
                <w:lang w:eastAsia="zh-CN"/>
              </w:rPr>
              <w:t xml:space="preserve">      </w:t>
            </w:r>
            <w:r w:rsidR="00C42D9F" w:rsidRPr="007E0951">
              <w:rPr>
                <w:rFonts w:cs="Mangal"/>
                <w:b/>
                <w:noProof/>
                <w:sz w:val="24"/>
                <w:szCs w:val="24"/>
              </w:rPr>
              <w:drawing>
                <wp:inline distT="0" distB="0" distL="0" distR="0" wp14:anchorId="2ACFF0D0" wp14:editId="06563661">
                  <wp:extent cx="190500" cy="1905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t xml:space="preserve"> </w:t>
            </w:r>
            <w:r w:rsidRPr="007E0951">
              <w:rPr>
                <w:rFonts w:cs="Mangal"/>
                <w:b/>
                <w:noProof/>
                <w:sz w:val="24"/>
                <w:szCs w:val="24"/>
              </w:rPr>
              <w:drawing>
                <wp:inline distT="0" distB="0" distL="0" distR="0" wp14:anchorId="3C2C9541" wp14:editId="1566C4AB">
                  <wp:extent cx="190500" cy="1905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r w:rsidRPr="007E0951">
              <w:rPr>
                <w:rFonts w:cs="Mangal"/>
                <w:b/>
                <w:noProof/>
                <w:sz w:val="24"/>
                <w:szCs w:val="24"/>
              </w:rPr>
              <w:t xml:space="preserve"> </w:t>
            </w:r>
            <w:r w:rsidRPr="007E0951">
              <w:rPr>
                <w:rFonts w:cs="Mangal"/>
                <w:b/>
                <w:noProof/>
                <w:sz w:val="24"/>
                <w:szCs w:val="24"/>
              </w:rPr>
              <w:drawing>
                <wp:inline distT="0" distB="0" distL="0" distR="0" wp14:anchorId="65385ED4" wp14:editId="3E9AE18D">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inline>
              </w:drawing>
            </w:r>
          </w:p>
        </w:tc>
        <w:tc>
          <w:tcPr>
            <w:tcW w:w="1440" w:type="dxa"/>
            <w:tcBorders>
              <w:left w:val="single" w:sz="4" w:space="0" w:color="auto"/>
            </w:tcBorders>
            <w:shd w:val="clear" w:color="auto" w:fill="auto"/>
          </w:tcPr>
          <w:p w14:paraId="75C06512" w14:textId="77777777" w:rsidR="00C42D9F" w:rsidRPr="00D64EC3" w:rsidRDefault="00C42D9F" w:rsidP="00C42D9F">
            <w:pPr>
              <w:spacing w:after="0"/>
              <w:jc w:val="center"/>
              <w:rPr>
                <w:rFonts w:cs="Mangal"/>
                <w:b/>
                <w:sz w:val="24"/>
                <w:szCs w:val="24"/>
                <w:lang w:eastAsia="zh-CN"/>
              </w:rPr>
            </w:pPr>
            <w:r w:rsidRPr="00D64EC3">
              <w:rPr>
                <w:rFonts w:cs="Mangal"/>
                <w:b/>
                <w:sz w:val="24"/>
                <w:szCs w:val="24"/>
                <w:lang w:eastAsia="zh-CN"/>
              </w:rPr>
              <w:t>40 miles</w:t>
            </w:r>
          </w:p>
          <w:p w14:paraId="70F259B3" w14:textId="77777777" w:rsidR="00C42D9F" w:rsidRPr="00D64EC3" w:rsidRDefault="00C42D9F" w:rsidP="00C42D9F">
            <w:pPr>
              <w:spacing w:after="0"/>
              <w:jc w:val="center"/>
              <w:rPr>
                <w:rFonts w:cs="Mangal"/>
                <w:sz w:val="24"/>
                <w:szCs w:val="24"/>
                <w:lang w:eastAsia="zh-CN"/>
              </w:rPr>
            </w:pPr>
            <w:r w:rsidRPr="00D64EC3">
              <w:rPr>
                <w:rFonts w:ascii="Calibri" w:eastAsia="Times New Roman" w:hAnsi="Calibri" w:cs="Mangal"/>
                <w:b/>
                <w:noProof/>
                <w:color w:val="000000"/>
                <w:sz w:val="24"/>
                <w:szCs w:val="24"/>
              </w:rPr>
              <w:drawing>
                <wp:anchor distT="0" distB="0" distL="114300" distR="114300" simplePos="0" relativeHeight="251809792" behindDoc="0" locked="0" layoutInCell="1" allowOverlap="1" wp14:anchorId="7BC91FDA" wp14:editId="6DD7ED92">
                  <wp:simplePos x="0" y="0"/>
                  <wp:positionH relativeFrom="column">
                    <wp:posOffset>45720</wp:posOffset>
                  </wp:positionH>
                  <wp:positionV relativeFrom="paragraph">
                    <wp:posOffset>20955</wp:posOffset>
                  </wp:positionV>
                  <wp:extent cx="752475" cy="437916"/>
                  <wp:effectExtent l="0" t="0" r="0" b="635"/>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3791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dxa"/>
            <w:tcBorders>
              <w:left w:val="single" w:sz="4" w:space="0" w:color="auto"/>
            </w:tcBorders>
            <w:shd w:val="clear" w:color="auto" w:fill="auto"/>
            <w:vAlign w:val="center"/>
          </w:tcPr>
          <w:p w14:paraId="1C68131A" w14:textId="77777777" w:rsidR="00C42D9F" w:rsidRPr="00D64EC3" w:rsidRDefault="00C42D9F" w:rsidP="00C42D9F">
            <w:pPr>
              <w:spacing w:after="60" w:line="240" w:lineRule="auto"/>
              <w:jc w:val="center"/>
              <w:rPr>
                <w:rFonts w:cs="Calibri"/>
                <w:b/>
                <w:bCs/>
                <w:sz w:val="24"/>
                <w:szCs w:val="24"/>
              </w:rPr>
            </w:pPr>
            <w:r w:rsidRPr="00D64EC3">
              <w:rPr>
                <w:rFonts w:cs="Calibri"/>
                <w:b/>
                <w:bCs/>
                <w:sz w:val="24"/>
                <w:szCs w:val="24"/>
              </w:rPr>
              <w:t>$50</w:t>
            </w:r>
          </w:p>
        </w:tc>
        <w:tc>
          <w:tcPr>
            <w:tcW w:w="270" w:type="dxa"/>
            <w:tcBorders>
              <w:top w:val="nil"/>
              <w:left w:val="single" w:sz="4" w:space="0" w:color="auto"/>
              <w:bottom w:val="nil"/>
            </w:tcBorders>
          </w:tcPr>
          <w:p w14:paraId="5FB195A6"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3AC6ECE7"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A</w:t>
            </w:r>
          </w:p>
        </w:tc>
      </w:tr>
      <w:tr w:rsidR="00C42D9F" w:rsidRPr="00D64EC3" w14:paraId="1F521ABA" w14:textId="77777777" w:rsidTr="00C42D9F">
        <w:trPr>
          <w:trHeight w:hRule="exact" w:val="1540"/>
        </w:trPr>
        <w:tc>
          <w:tcPr>
            <w:tcW w:w="1165" w:type="dxa"/>
            <w:tcBorders>
              <w:left w:val="single" w:sz="4" w:space="0" w:color="auto"/>
            </w:tcBorders>
            <w:shd w:val="clear" w:color="auto" w:fill="auto"/>
            <w:vAlign w:val="center"/>
          </w:tcPr>
          <w:p w14:paraId="1C8BF604" w14:textId="77777777" w:rsidR="00C42D9F" w:rsidRPr="00D64EC3" w:rsidRDefault="00C42D9F" w:rsidP="00C42D9F">
            <w:pPr>
              <w:spacing w:after="0"/>
              <w:jc w:val="center"/>
              <w:rPr>
                <w:rFonts w:cs="Calibri"/>
                <w:b/>
                <w:sz w:val="24"/>
                <w:szCs w:val="24"/>
              </w:rPr>
            </w:pPr>
            <w:r w:rsidRPr="00D64EC3">
              <w:rPr>
                <w:rFonts w:cs="Calibri"/>
                <w:b/>
                <w:sz w:val="24"/>
                <w:szCs w:val="24"/>
              </w:rPr>
              <w:t>Option B: No Project</w:t>
            </w:r>
          </w:p>
        </w:tc>
        <w:tc>
          <w:tcPr>
            <w:tcW w:w="1170" w:type="dxa"/>
            <w:tcBorders>
              <w:left w:val="single" w:sz="4" w:space="0" w:color="auto"/>
              <w:right w:val="single" w:sz="4" w:space="0" w:color="auto"/>
            </w:tcBorders>
          </w:tcPr>
          <w:p w14:paraId="4069AB87" w14:textId="77777777" w:rsidR="00C42D9F" w:rsidRPr="00D64EC3" w:rsidRDefault="00C42D9F" w:rsidP="00C42D9F">
            <w:pPr>
              <w:spacing w:after="0"/>
              <w:jc w:val="center"/>
              <w:rPr>
                <w:rFonts w:cs="Mangal"/>
                <w:sz w:val="24"/>
                <w:szCs w:val="24"/>
                <w:lang w:eastAsia="zh-CN"/>
              </w:rPr>
            </w:pPr>
          </w:p>
        </w:tc>
        <w:tc>
          <w:tcPr>
            <w:tcW w:w="5670" w:type="dxa"/>
            <w:gridSpan w:val="4"/>
            <w:tcBorders>
              <w:left w:val="single" w:sz="4" w:space="0" w:color="auto"/>
            </w:tcBorders>
          </w:tcPr>
          <w:p w14:paraId="30E63D19" w14:textId="77777777" w:rsidR="00C42D9F" w:rsidRDefault="00C42D9F" w:rsidP="00C42D9F">
            <w:pPr>
              <w:spacing w:after="0"/>
              <w:jc w:val="center"/>
              <w:rPr>
                <w:rFonts w:cs="Mangal"/>
                <w:sz w:val="24"/>
                <w:szCs w:val="24"/>
                <w:lang w:eastAsia="zh-CN"/>
              </w:rPr>
            </w:pPr>
          </w:p>
          <w:p w14:paraId="0BC2C6DF" w14:textId="77777777" w:rsidR="00C42D9F" w:rsidRPr="00D64EC3" w:rsidRDefault="00C42D9F" w:rsidP="00C42D9F">
            <w:pPr>
              <w:spacing w:after="0"/>
              <w:jc w:val="center"/>
              <w:rPr>
                <w:rFonts w:cs="Mangal"/>
                <w:sz w:val="24"/>
                <w:szCs w:val="24"/>
                <w:lang w:eastAsia="zh-CN"/>
              </w:rPr>
            </w:pPr>
            <w:r w:rsidRPr="00D64EC3">
              <w:rPr>
                <w:rFonts w:cs="Mangal"/>
                <w:sz w:val="24"/>
                <w:szCs w:val="24"/>
                <w:lang w:eastAsia="zh-CN"/>
              </w:rPr>
              <w:t>There is no new protected area</w:t>
            </w:r>
          </w:p>
        </w:tc>
        <w:tc>
          <w:tcPr>
            <w:tcW w:w="990" w:type="dxa"/>
            <w:tcBorders>
              <w:left w:val="single" w:sz="4" w:space="0" w:color="auto"/>
            </w:tcBorders>
            <w:shd w:val="clear" w:color="auto" w:fill="auto"/>
            <w:vAlign w:val="center"/>
          </w:tcPr>
          <w:p w14:paraId="4A5403DF" w14:textId="77777777" w:rsidR="00C42D9F" w:rsidRPr="00D64EC3" w:rsidRDefault="00C42D9F" w:rsidP="00C42D9F">
            <w:pPr>
              <w:spacing w:after="60" w:line="240" w:lineRule="auto"/>
              <w:jc w:val="center"/>
              <w:rPr>
                <w:rFonts w:cs="Calibri"/>
                <w:b/>
                <w:bCs/>
                <w:sz w:val="24"/>
                <w:szCs w:val="24"/>
              </w:rPr>
            </w:pPr>
            <w:r w:rsidRPr="00D64EC3">
              <w:rPr>
                <w:rFonts w:cs="Calibri"/>
                <w:b/>
                <w:bCs/>
                <w:sz w:val="24"/>
                <w:szCs w:val="24"/>
              </w:rPr>
              <w:t>$0</w:t>
            </w:r>
          </w:p>
        </w:tc>
        <w:tc>
          <w:tcPr>
            <w:tcW w:w="270" w:type="dxa"/>
            <w:tcBorders>
              <w:top w:val="nil"/>
              <w:left w:val="single" w:sz="4" w:space="0" w:color="auto"/>
              <w:bottom w:val="nil"/>
            </w:tcBorders>
          </w:tcPr>
          <w:p w14:paraId="142557F5" w14:textId="77777777" w:rsidR="00C42D9F" w:rsidRPr="00D64EC3" w:rsidRDefault="00C42D9F" w:rsidP="00C42D9F">
            <w:pPr>
              <w:spacing w:after="0"/>
              <w:jc w:val="center"/>
              <w:rPr>
                <w:rFonts w:cs="Calibri"/>
                <w:b/>
                <w:sz w:val="24"/>
                <w:szCs w:val="24"/>
              </w:rPr>
            </w:pPr>
          </w:p>
        </w:tc>
        <w:tc>
          <w:tcPr>
            <w:tcW w:w="1260" w:type="dxa"/>
            <w:tcBorders>
              <w:left w:val="single" w:sz="4" w:space="0" w:color="auto"/>
              <w:right w:val="single" w:sz="4" w:space="0" w:color="auto"/>
            </w:tcBorders>
            <w:shd w:val="clear" w:color="auto" w:fill="auto"/>
            <w:vAlign w:val="center"/>
          </w:tcPr>
          <w:p w14:paraId="77AC1297" w14:textId="77777777" w:rsidR="00C42D9F" w:rsidRPr="00D64EC3" w:rsidRDefault="00C42D9F" w:rsidP="00C42D9F">
            <w:pPr>
              <w:spacing w:after="0"/>
              <w:jc w:val="center"/>
              <w:rPr>
                <w:rFonts w:cs="Calibri"/>
                <w:b/>
                <w:sz w:val="24"/>
                <w:szCs w:val="24"/>
              </w:rPr>
            </w:pPr>
            <w:r w:rsidRPr="00D64EC3">
              <w:rPr>
                <w:rFonts w:ascii="Wingdings" w:eastAsia="Wingdings" w:hAnsi="Wingdings" w:cs="Wingdings"/>
                <w:b/>
                <w:sz w:val="24"/>
                <w:szCs w:val="24"/>
              </w:rPr>
              <w:t></w:t>
            </w:r>
            <w:r w:rsidRPr="00D64EC3">
              <w:rPr>
                <w:rFonts w:cs="Calibri"/>
                <w:b/>
                <w:sz w:val="24"/>
                <w:szCs w:val="24"/>
              </w:rPr>
              <w:t xml:space="preserve"> B</w:t>
            </w:r>
          </w:p>
        </w:tc>
      </w:tr>
    </w:tbl>
    <w:p w14:paraId="2BD80C64" w14:textId="77777777" w:rsidR="00C42D9F" w:rsidRDefault="00C42D9F" w:rsidP="00C42D9F">
      <w:pPr>
        <w:jc w:val="center"/>
        <w:rPr>
          <w:rFonts w:cstheme="minorHAnsi"/>
          <w:sz w:val="24"/>
          <w:szCs w:val="24"/>
          <w:highlight w:val="yellow"/>
        </w:rPr>
      </w:pPr>
    </w:p>
    <w:p w14:paraId="132BFBFB" w14:textId="77777777" w:rsidR="00B81ED8" w:rsidRPr="00337E9F" w:rsidRDefault="00B81ED8" w:rsidP="00B81ED8">
      <w:pPr>
        <w:rPr>
          <w:rFonts w:ascii="Calibri" w:eastAsia="Calibri" w:hAnsi="Calibri" w:cs="Calibri"/>
          <w:bCs/>
          <w:sz w:val="28"/>
          <w:szCs w:val="28"/>
        </w:rPr>
      </w:pPr>
      <w:r w:rsidRPr="00337E9F">
        <w:rPr>
          <w:rFonts w:ascii="Calibri" w:eastAsia="Calibri" w:hAnsi="Calibri" w:cs="Calibri"/>
          <w:bCs/>
          <w:sz w:val="28"/>
          <w:szCs w:val="28"/>
          <w:highlight w:val="yellow"/>
        </w:rPr>
        <w:t>[If “No Project” is selected 3 or more times, display the following question]</w:t>
      </w:r>
    </w:p>
    <w:p w14:paraId="196E91F2" w14:textId="77777777" w:rsidR="00B81ED8" w:rsidRDefault="00B81ED8" w:rsidP="00B81ED8">
      <w:pPr>
        <w:pStyle w:val="ListParagraph"/>
        <w:numPr>
          <w:ilvl w:val="0"/>
          <w:numId w:val="46"/>
        </w:numPr>
        <w:rPr>
          <w:rFonts w:ascii="Calibri" w:eastAsia="Calibri" w:hAnsi="Calibri" w:cs="Calibri"/>
          <w:bCs/>
          <w:sz w:val="28"/>
          <w:szCs w:val="28"/>
        </w:rPr>
      </w:pPr>
      <w:r>
        <w:rPr>
          <w:rFonts w:ascii="Calibri" w:eastAsia="Calibri" w:hAnsi="Calibri" w:cs="Calibri"/>
          <w:bCs/>
          <w:sz w:val="28"/>
          <w:szCs w:val="28"/>
        </w:rPr>
        <w:t xml:space="preserve">Why did you choose the “No Project” option? Select all that </w:t>
      </w:r>
      <w:commentRangeStart w:id="13"/>
      <w:r>
        <w:rPr>
          <w:rFonts w:ascii="Calibri" w:eastAsia="Calibri" w:hAnsi="Calibri" w:cs="Calibri"/>
          <w:bCs/>
          <w:sz w:val="28"/>
          <w:szCs w:val="28"/>
        </w:rPr>
        <w:t>apply</w:t>
      </w:r>
      <w:commentRangeEnd w:id="13"/>
      <w:r w:rsidR="00B70B0E">
        <w:rPr>
          <w:rStyle w:val="CommentReference"/>
        </w:rPr>
        <w:commentReference w:id="13"/>
      </w:r>
      <w:r>
        <w:rPr>
          <w:rFonts w:ascii="Calibri" w:eastAsia="Calibri" w:hAnsi="Calibri" w:cs="Calibri"/>
          <w:bCs/>
          <w:sz w:val="28"/>
          <w:szCs w:val="28"/>
        </w:rPr>
        <w:t>.</w:t>
      </w:r>
    </w:p>
    <w:p w14:paraId="41E1A883" w14:textId="6C929614"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 xml:space="preserve">The project is not worth </w:t>
      </w:r>
      <w:r w:rsidR="00EB085F">
        <w:rPr>
          <w:rFonts w:ascii="Calibri" w:eastAsia="Calibri" w:hAnsi="Calibri" w:cs="Calibri"/>
          <w:bCs/>
          <w:sz w:val="28"/>
          <w:szCs w:val="28"/>
        </w:rPr>
        <w:t>the cost</w:t>
      </w:r>
      <w:r>
        <w:rPr>
          <w:rFonts w:ascii="Calibri" w:eastAsia="Calibri" w:hAnsi="Calibri" w:cs="Calibri"/>
          <w:bCs/>
          <w:sz w:val="28"/>
          <w:szCs w:val="28"/>
        </w:rPr>
        <w:t>.</w:t>
      </w:r>
    </w:p>
    <w:p w14:paraId="090A7AE4" w14:textId="77777777"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I cannot afford to pay that much to support the project.</w:t>
      </w:r>
    </w:p>
    <w:p w14:paraId="72193360" w14:textId="77777777"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It is unfair to expect me to pay for the project.</w:t>
      </w:r>
    </w:p>
    <w:p w14:paraId="4BD4CCB4" w14:textId="6B36369A"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I am opposed to paying for new public projects.</w:t>
      </w:r>
    </w:p>
    <w:p w14:paraId="3DBE05B5" w14:textId="77777777"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The project should be funded by existing government funds.</w:t>
      </w:r>
    </w:p>
    <w:p w14:paraId="681D0865" w14:textId="38063BFF"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 xml:space="preserve">Taxes in my </w:t>
      </w:r>
      <w:r w:rsidR="002A5F8C">
        <w:rPr>
          <w:rFonts w:ascii="Calibri" w:eastAsia="Calibri" w:hAnsi="Calibri" w:cs="Calibri"/>
          <w:bCs/>
          <w:sz w:val="28"/>
          <w:szCs w:val="28"/>
        </w:rPr>
        <w:t xml:space="preserve">area </w:t>
      </w:r>
      <w:r>
        <w:rPr>
          <w:rFonts w:ascii="Calibri" w:eastAsia="Calibri" w:hAnsi="Calibri" w:cs="Calibri"/>
          <w:bCs/>
          <w:sz w:val="28"/>
          <w:szCs w:val="28"/>
        </w:rPr>
        <w:t>are already too high.</w:t>
      </w:r>
    </w:p>
    <w:p w14:paraId="4501BD91" w14:textId="77777777" w:rsidR="00B81ED8" w:rsidRDefault="00B81ED8" w:rsidP="00B81ED8">
      <w:pPr>
        <w:pStyle w:val="ListParagraph"/>
        <w:numPr>
          <w:ilvl w:val="1"/>
          <w:numId w:val="46"/>
        </w:numPr>
        <w:tabs>
          <w:tab w:val="clear" w:pos="1080"/>
          <w:tab w:val="num" w:pos="720"/>
        </w:tabs>
        <w:ind w:left="720"/>
        <w:rPr>
          <w:rFonts w:ascii="Calibri" w:eastAsia="Calibri" w:hAnsi="Calibri" w:cs="Calibri"/>
          <w:bCs/>
          <w:sz w:val="28"/>
          <w:szCs w:val="28"/>
        </w:rPr>
      </w:pPr>
      <w:r>
        <w:rPr>
          <w:rFonts w:ascii="Calibri" w:eastAsia="Calibri" w:hAnsi="Calibri" w:cs="Calibri"/>
          <w:bCs/>
          <w:sz w:val="28"/>
          <w:szCs w:val="28"/>
        </w:rPr>
        <w:t>Other (Please describe):___________</w:t>
      </w:r>
    </w:p>
    <w:p w14:paraId="6ED22A8E" w14:textId="22C008AE" w:rsidR="00B81ED8" w:rsidRDefault="00B81ED8" w:rsidP="00B81ED8">
      <w:pPr>
        <w:pStyle w:val="ListParagraph"/>
        <w:rPr>
          <w:rFonts w:ascii="Calibri" w:eastAsia="Calibri" w:hAnsi="Calibri" w:cs="Calibri"/>
          <w:bCs/>
          <w:sz w:val="28"/>
          <w:szCs w:val="28"/>
        </w:rPr>
      </w:pPr>
    </w:p>
    <w:p w14:paraId="3C19BBE0" w14:textId="230DB44A" w:rsidR="00B81ED8" w:rsidRDefault="00B81ED8" w:rsidP="00B81ED8">
      <w:pPr>
        <w:pStyle w:val="ListParagraph"/>
        <w:rPr>
          <w:rFonts w:ascii="Calibri" w:eastAsia="Calibri" w:hAnsi="Calibri" w:cs="Calibri"/>
          <w:bCs/>
          <w:sz w:val="28"/>
          <w:szCs w:val="28"/>
        </w:rPr>
      </w:pPr>
    </w:p>
    <w:p w14:paraId="5FCA321A" w14:textId="3A544786" w:rsidR="00B81ED8" w:rsidRDefault="00B81ED8" w:rsidP="00B81ED8">
      <w:pPr>
        <w:pStyle w:val="ListParagraph"/>
        <w:rPr>
          <w:rFonts w:ascii="Calibri" w:eastAsia="Calibri" w:hAnsi="Calibri" w:cs="Calibri"/>
          <w:bCs/>
          <w:sz w:val="28"/>
          <w:szCs w:val="28"/>
        </w:rPr>
      </w:pPr>
    </w:p>
    <w:p w14:paraId="4E48B1CD" w14:textId="62FFF1D0" w:rsidR="00B81ED8" w:rsidRDefault="00B81ED8" w:rsidP="00B81ED8">
      <w:pPr>
        <w:pStyle w:val="ListParagraph"/>
        <w:rPr>
          <w:rFonts w:ascii="Calibri" w:eastAsia="Calibri" w:hAnsi="Calibri" w:cs="Calibri"/>
          <w:bCs/>
          <w:sz w:val="28"/>
          <w:szCs w:val="28"/>
        </w:rPr>
      </w:pPr>
    </w:p>
    <w:p w14:paraId="0FEC9D6B" w14:textId="77777777" w:rsidR="00B81ED8" w:rsidRDefault="00B81ED8" w:rsidP="00B81ED8">
      <w:pPr>
        <w:pStyle w:val="ListParagraph"/>
        <w:rPr>
          <w:rFonts w:ascii="Calibri" w:eastAsia="Calibri" w:hAnsi="Calibri" w:cs="Calibri"/>
          <w:bCs/>
          <w:sz w:val="28"/>
          <w:szCs w:val="28"/>
        </w:rPr>
      </w:pPr>
    </w:p>
    <w:p w14:paraId="0FB78359" w14:textId="70E0FC76" w:rsidR="00B81ED8" w:rsidRPr="0036224F" w:rsidRDefault="00B81ED8" w:rsidP="00B81ED8">
      <w:pPr>
        <w:pStyle w:val="ListParagraph"/>
        <w:numPr>
          <w:ilvl w:val="0"/>
          <w:numId w:val="46"/>
        </w:numPr>
        <w:rPr>
          <w:rFonts w:ascii="Calibri" w:eastAsia="Calibri" w:hAnsi="Calibri" w:cs="Calibri"/>
          <w:bCs/>
          <w:sz w:val="28"/>
          <w:szCs w:val="28"/>
        </w:rPr>
      </w:pPr>
      <w:r w:rsidRPr="0036224F">
        <w:rPr>
          <w:rFonts w:ascii="Calibri" w:eastAsia="Calibri" w:hAnsi="Calibri" w:cs="Calibri"/>
          <w:bCs/>
          <w:sz w:val="28"/>
          <w:szCs w:val="28"/>
        </w:rPr>
        <w:t xml:space="preserve">How likely do you think it is that </w:t>
      </w:r>
      <w:r>
        <w:rPr>
          <w:rFonts w:ascii="Calibri" w:eastAsia="Calibri" w:hAnsi="Calibri" w:cs="Calibri"/>
          <w:bCs/>
          <w:sz w:val="28"/>
          <w:szCs w:val="28"/>
        </w:rPr>
        <w:t>city and regional officials</w:t>
      </w:r>
      <w:r w:rsidRPr="0036224F">
        <w:rPr>
          <w:rFonts w:ascii="Calibri" w:eastAsia="Calibri" w:hAnsi="Calibri" w:cs="Calibri"/>
          <w:bCs/>
          <w:sz w:val="28"/>
          <w:szCs w:val="28"/>
        </w:rPr>
        <w:t xml:space="preserve"> and non-profit </w:t>
      </w:r>
      <w:r>
        <w:rPr>
          <w:rFonts w:ascii="Calibri" w:eastAsia="Calibri" w:hAnsi="Calibri" w:cs="Calibri"/>
          <w:bCs/>
          <w:sz w:val="28"/>
          <w:szCs w:val="28"/>
        </w:rPr>
        <w:t xml:space="preserve">conservation </w:t>
      </w:r>
      <w:r w:rsidRPr="0036224F">
        <w:rPr>
          <w:rFonts w:ascii="Calibri" w:eastAsia="Calibri" w:hAnsi="Calibri" w:cs="Calibri"/>
          <w:bCs/>
          <w:sz w:val="28"/>
          <w:szCs w:val="28"/>
        </w:rPr>
        <w:t xml:space="preserve">organizations will consider the </w:t>
      </w:r>
      <w:r w:rsidR="003E02E5">
        <w:rPr>
          <w:rFonts w:ascii="Calibri" w:eastAsia="Calibri" w:hAnsi="Calibri" w:cs="Calibri"/>
          <w:bCs/>
          <w:sz w:val="28"/>
          <w:szCs w:val="28"/>
        </w:rPr>
        <w:t xml:space="preserve">results of the </w:t>
      </w:r>
      <w:r w:rsidRPr="0036224F">
        <w:rPr>
          <w:rFonts w:ascii="Calibri" w:eastAsia="Calibri" w:hAnsi="Calibri" w:cs="Calibri"/>
          <w:bCs/>
          <w:sz w:val="28"/>
          <w:szCs w:val="28"/>
        </w:rPr>
        <w:t xml:space="preserve">choices you made in this survey when making decisions about future </w:t>
      </w:r>
      <w:r>
        <w:rPr>
          <w:rFonts w:ascii="Calibri" w:eastAsia="Calibri" w:hAnsi="Calibri" w:cs="Calibri"/>
          <w:bCs/>
          <w:sz w:val="28"/>
          <w:szCs w:val="28"/>
        </w:rPr>
        <w:t>conservation</w:t>
      </w:r>
      <w:r w:rsidRPr="0036224F">
        <w:rPr>
          <w:rFonts w:ascii="Calibri" w:eastAsia="Calibri" w:hAnsi="Calibri" w:cs="Calibri"/>
          <w:bCs/>
          <w:sz w:val="28"/>
          <w:szCs w:val="28"/>
        </w:rPr>
        <w:t xml:space="preserve"> projects?</w:t>
      </w:r>
    </w:p>
    <w:p w14:paraId="0E36A741" w14:textId="77777777" w:rsidR="00B81ED8" w:rsidRDefault="00B81ED8" w:rsidP="00B81ED8">
      <w:pPr>
        <w:pStyle w:val="ListParagraph"/>
        <w:numPr>
          <w:ilvl w:val="0"/>
          <w:numId w:val="43"/>
        </w:numPr>
        <w:rPr>
          <w:rFonts w:ascii="Calibri" w:eastAsia="Calibri" w:hAnsi="Calibri" w:cs="Calibri"/>
          <w:bCs/>
          <w:sz w:val="28"/>
          <w:szCs w:val="28"/>
        </w:rPr>
      </w:pPr>
      <w:r>
        <w:rPr>
          <w:rFonts w:ascii="Calibri" w:eastAsia="Calibri" w:hAnsi="Calibri" w:cs="Calibri"/>
          <w:bCs/>
          <w:sz w:val="28"/>
          <w:szCs w:val="28"/>
        </w:rPr>
        <w:t>Extremely unlikely</w:t>
      </w:r>
    </w:p>
    <w:p w14:paraId="61BB2BBF" w14:textId="77777777" w:rsidR="00B81ED8" w:rsidRDefault="00B81ED8" w:rsidP="00B81ED8">
      <w:pPr>
        <w:pStyle w:val="ListParagraph"/>
        <w:numPr>
          <w:ilvl w:val="0"/>
          <w:numId w:val="43"/>
        </w:numPr>
        <w:rPr>
          <w:rFonts w:ascii="Calibri" w:eastAsia="Calibri" w:hAnsi="Calibri" w:cs="Calibri"/>
          <w:bCs/>
          <w:sz w:val="28"/>
          <w:szCs w:val="28"/>
        </w:rPr>
      </w:pPr>
      <w:r>
        <w:rPr>
          <w:rFonts w:ascii="Calibri" w:eastAsia="Calibri" w:hAnsi="Calibri" w:cs="Calibri"/>
          <w:bCs/>
          <w:sz w:val="28"/>
          <w:szCs w:val="28"/>
        </w:rPr>
        <w:t>Somewhat likely</w:t>
      </w:r>
    </w:p>
    <w:p w14:paraId="648A34FF" w14:textId="77777777" w:rsidR="00B81ED8" w:rsidRDefault="00B81ED8" w:rsidP="00B81ED8">
      <w:pPr>
        <w:pStyle w:val="ListParagraph"/>
        <w:numPr>
          <w:ilvl w:val="0"/>
          <w:numId w:val="43"/>
        </w:numPr>
        <w:rPr>
          <w:rFonts w:ascii="Calibri" w:eastAsia="Calibri" w:hAnsi="Calibri" w:cs="Calibri"/>
          <w:bCs/>
          <w:sz w:val="28"/>
          <w:szCs w:val="28"/>
        </w:rPr>
      </w:pPr>
      <w:r>
        <w:rPr>
          <w:rFonts w:ascii="Calibri" w:eastAsia="Calibri" w:hAnsi="Calibri" w:cs="Calibri"/>
          <w:bCs/>
          <w:sz w:val="28"/>
          <w:szCs w:val="28"/>
        </w:rPr>
        <w:t>Neither likely nor unlikely</w:t>
      </w:r>
    </w:p>
    <w:p w14:paraId="25200915" w14:textId="77777777" w:rsidR="00B81ED8" w:rsidRDefault="00B81ED8" w:rsidP="00B81ED8">
      <w:pPr>
        <w:pStyle w:val="ListParagraph"/>
        <w:numPr>
          <w:ilvl w:val="0"/>
          <w:numId w:val="43"/>
        </w:numPr>
        <w:rPr>
          <w:rFonts w:ascii="Calibri" w:eastAsia="Calibri" w:hAnsi="Calibri" w:cs="Calibri"/>
          <w:bCs/>
          <w:sz w:val="28"/>
          <w:szCs w:val="28"/>
        </w:rPr>
      </w:pPr>
      <w:r>
        <w:rPr>
          <w:rFonts w:ascii="Calibri" w:eastAsia="Calibri" w:hAnsi="Calibri" w:cs="Calibri"/>
          <w:bCs/>
          <w:sz w:val="28"/>
          <w:szCs w:val="28"/>
        </w:rPr>
        <w:t>Somewhat likely</w:t>
      </w:r>
    </w:p>
    <w:p w14:paraId="59093A6D" w14:textId="7FFE9761" w:rsidR="00B81ED8" w:rsidRDefault="00B81ED8" w:rsidP="00B81ED8">
      <w:pPr>
        <w:pStyle w:val="ListParagraph"/>
        <w:numPr>
          <w:ilvl w:val="0"/>
          <w:numId w:val="43"/>
        </w:numPr>
        <w:rPr>
          <w:rFonts w:ascii="Calibri" w:eastAsia="Calibri" w:hAnsi="Calibri" w:cs="Calibri"/>
          <w:bCs/>
          <w:sz w:val="28"/>
          <w:szCs w:val="28"/>
        </w:rPr>
      </w:pPr>
      <w:r>
        <w:rPr>
          <w:rFonts w:ascii="Calibri" w:eastAsia="Calibri" w:hAnsi="Calibri" w:cs="Calibri"/>
          <w:bCs/>
          <w:sz w:val="28"/>
          <w:szCs w:val="28"/>
        </w:rPr>
        <w:t>Extremely likely</w:t>
      </w:r>
    </w:p>
    <w:p w14:paraId="65025335" w14:textId="77777777" w:rsidR="00763678" w:rsidRDefault="00763678" w:rsidP="00763678">
      <w:pPr>
        <w:pStyle w:val="ListParagraph"/>
        <w:rPr>
          <w:rFonts w:ascii="Calibri" w:eastAsia="Calibri" w:hAnsi="Calibri" w:cs="Calibri"/>
          <w:bCs/>
          <w:sz w:val="28"/>
          <w:szCs w:val="28"/>
        </w:rPr>
      </w:pPr>
    </w:p>
    <w:p w14:paraId="4A5479BE" w14:textId="14044DC9" w:rsidR="00B81ED8" w:rsidRPr="0036224F" w:rsidRDefault="00B81ED8" w:rsidP="00B81ED8">
      <w:pPr>
        <w:pStyle w:val="ListParagraph"/>
        <w:numPr>
          <w:ilvl w:val="0"/>
          <w:numId w:val="45"/>
        </w:numPr>
        <w:rPr>
          <w:rFonts w:ascii="Calibri" w:eastAsia="Calibri" w:hAnsi="Calibri" w:cs="Calibri"/>
          <w:bCs/>
          <w:sz w:val="28"/>
          <w:szCs w:val="28"/>
        </w:rPr>
      </w:pPr>
      <w:r w:rsidRPr="0036224F">
        <w:rPr>
          <w:rFonts w:ascii="Calibri" w:eastAsia="Calibri" w:hAnsi="Calibri" w:cs="Calibri"/>
          <w:bCs/>
          <w:sz w:val="28"/>
          <w:szCs w:val="28"/>
        </w:rPr>
        <w:t xml:space="preserve">How likely do you think it is that you would have to pay the specified </w:t>
      </w:r>
      <w:r w:rsidR="00D20E00">
        <w:rPr>
          <w:rFonts w:ascii="Calibri" w:eastAsia="Calibri" w:hAnsi="Calibri" w:cs="Calibri"/>
          <w:bCs/>
          <w:sz w:val="28"/>
          <w:szCs w:val="28"/>
        </w:rPr>
        <w:t>increase in sales</w:t>
      </w:r>
      <w:r>
        <w:rPr>
          <w:rFonts w:ascii="Calibri" w:eastAsia="Calibri" w:hAnsi="Calibri" w:cs="Calibri"/>
          <w:bCs/>
          <w:sz w:val="28"/>
          <w:szCs w:val="28"/>
        </w:rPr>
        <w:t xml:space="preserve"> tax</w:t>
      </w:r>
      <w:r w:rsidRPr="0036224F">
        <w:rPr>
          <w:rFonts w:ascii="Calibri" w:eastAsia="Calibri" w:hAnsi="Calibri" w:cs="Calibri"/>
          <w:bCs/>
          <w:sz w:val="28"/>
          <w:szCs w:val="28"/>
        </w:rPr>
        <w:t xml:space="preserve"> if any of the proposed </w:t>
      </w:r>
      <w:r w:rsidR="002020BF">
        <w:rPr>
          <w:rFonts w:ascii="Calibri" w:eastAsia="Calibri" w:hAnsi="Calibri" w:cs="Calibri"/>
          <w:bCs/>
          <w:sz w:val="28"/>
          <w:szCs w:val="28"/>
        </w:rPr>
        <w:t>conservation</w:t>
      </w:r>
      <w:r w:rsidRPr="0036224F">
        <w:rPr>
          <w:rFonts w:ascii="Calibri" w:eastAsia="Calibri" w:hAnsi="Calibri" w:cs="Calibri"/>
          <w:bCs/>
          <w:sz w:val="28"/>
          <w:szCs w:val="28"/>
        </w:rPr>
        <w:t xml:space="preserve"> project </w:t>
      </w:r>
      <w:r w:rsidR="002020BF">
        <w:rPr>
          <w:rFonts w:ascii="Calibri" w:eastAsia="Calibri" w:hAnsi="Calibri" w:cs="Calibri"/>
          <w:bCs/>
          <w:sz w:val="28"/>
          <w:szCs w:val="28"/>
        </w:rPr>
        <w:t>was</w:t>
      </w:r>
      <w:r w:rsidRPr="0036224F">
        <w:rPr>
          <w:rFonts w:ascii="Calibri" w:eastAsia="Calibri" w:hAnsi="Calibri" w:cs="Calibri"/>
          <w:bCs/>
          <w:sz w:val="28"/>
          <w:szCs w:val="28"/>
        </w:rPr>
        <w:t xml:space="preserve"> </w:t>
      </w:r>
      <w:r w:rsidR="002020BF">
        <w:rPr>
          <w:rFonts w:ascii="Calibri" w:eastAsia="Calibri" w:hAnsi="Calibri" w:cs="Calibri"/>
          <w:bCs/>
          <w:sz w:val="28"/>
          <w:szCs w:val="28"/>
        </w:rPr>
        <w:t>put in place</w:t>
      </w:r>
      <w:r w:rsidRPr="0036224F">
        <w:rPr>
          <w:rFonts w:ascii="Calibri" w:eastAsia="Calibri" w:hAnsi="Calibri" w:cs="Calibri"/>
          <w:bCs/>
          <w:sz w:val="28"/>
          <w:szCs w:val="28"/>
        </w:rPr>
        <w:t>?</w:t>
      </w:r>
    </w:p>
    <w:p w14:paraId="25CF56C6" w14:textId="77777777" w:rsidR="00B81ED8" w:rsidRDefault="00B81ED8" w:rsidP="00B81ED8">
      <w:pPr>
        <w:pStyle w:val="ListParagraph"/>
        <w:numPr>
          <w:ilvl w:val="0"/>
          <w:numId w:val="44"/>
        </w:numPr>
        <w:rPr>
          <w:rFonts w:ascii="Calibri" w:eastAsia="Calibri" w:hAnsi="Calibri" w:cs="Calibri"/>
          <w:bCs/>
          <w:sz w:val="28"/>
          <w:szCs w:val="28"/>
        </w:rPr>
      </w:pPr>
      <w:r>
        <w:rPr>
          <w:rFonts w:ascii="Calibri" w:eastAsia="Calibri" w:hAnsi="Calibri" w:cs="Calibri"/>
          <w:bCs/>
          <w:sz w:val="28"/>
          <w:szCs w:val="28"/>
        </w:rPr>
        <w:t>Extremely unlikely</w:t>
      </w:r>
    </w:p>
    <w:p w14:paraId="1E40C139" w14:textId="77777777" w:rsidR="00B81ED8" w:rsidRDefault="00B81ED8" w:rsidP="00B81ED8">
      <w:pPr>
        <w:pStyle w:val="ListParagraph"/>
        <w:numPr>
          <w:ilvl w:val="0"/>
          <w:numId w:val="44"/>
        </w:numPr>
        <w:rPr>
          <w:rFonts w:ascii="Calibri" w:eastAsia="Calibri" w:hAnsi="Calibri" w:cs="Calibri"/>
          <w:bCs/>
          <w:sz w:val="28"/>
          <w:szCs w:val="28"/>
        </w:rPr>
      </w:pPr>
      <w:r>
        <w:rPr>
          <w:rFonts w:ascii="Calibri" w:eastAsia="Calibri" w:hAnsi="Calibri" w:cs="Calibri"/>
          <w:bCs/>
          <w:sz w:val="28"/>
          <w:szCs w:val="28"/>
        </w:rPr>
        <w:t>Somewhat unlikely</w:t>
      </w:r>
    </w:p>
    <w:p w14:paraId="354172A3" w14:textId="77777777" w:rsidR="00B81ED8" w:rsidRDefault="00B81ED8" w:rsidP="00B81ED8">
      <w:pPr>
        <w:pStyle w:val="ListParagraph"/>
        <w:numPr>
          <w:ilvl w:val="0"/>
          <w:numId w:val="44"/>
        </w:numPr>
        <w:rPr>
          <w:rFonts w:ascii="Calibri" w:eastAsia="Calibri" w:hAnsi="Calibri" w:cs="Calibri"/>
          <w:bCs/>
          <w:sz w:val="28"/>
          <w:szCs w:val="28"/>
        </w:rPr>
      </w:pPr>
      <w:r>
        <w:rPr>
          <w:rFonts w:ascii="Calibri" w:eastAsia="Calibri" w:hAnsi="Calibri" w:cs="Calibri"/>
          <w:bCs/>
          <w:sz w:val="28"/>
          <w:szCs w:val="28"/>
        </w:rPr>
        <w:t>Neither likely nor unlikely</w:t>
      </w:r>
    </w:p>
    <w:p w14:paraId="2AD7A345" w14:textId="77777777" w:rsidR="00B81ED8" w:rsidRDefault="00B81ED8" w:rsidP="00B81ED8">
      <w:pPr>
        <w:pStyle w:val="ListParagraph"/>
        <w:numPr>
          <w:ilvl w:val="0"/>
          <w:numId w:val="44"/>
        </w:numPr>
        <w:rPr>
          <w:rFonts w:ascii="Calibri" w:eastAsia="Calibri" w:hAnsi="Calibri" w:cs="Calibri"/>
          <w:bCs/>
          <w:sz w:val="28"/>
          <w:szCs w:val="28"/>
        </w:rPr>
      </w:pPr>
      <w:r>
        <w:rPr>
          <w:rFonts w:ascii="Calibri" w:eastAsia="Calibri" w:hAnsi="Calibri" w:cs="Calibri"/>
          <w:bCs/>
          <w:sz w:val="28"/>
          <w:szCs w:val="28"/>
        </w:rPr>
        <w:t>Somewhat likely</w:t>
      </w:r>
    </w:p>
    <w:p w14:paraId="2D9F4F8E" w14:textId="5F68F7FF" w:rsidR="00B81ED8" w:rsidRDefault="00B81ED8" w:rsidP="00B81ED8">
      <w:pPr>
        <w:pStyle w:val="ListParagraph"/>
        <w:numPr>
          <w:ilvl w:val="0"/>
          <w:numId w:val="44"/>
        </w:numPr>
        <w:rPr>
          <w:rFonts w:ascii="Calibri" w:eastAsia="Calibri" w:hAnsi="Calibri" w:cs="Calibri"/>
          <w:bCs/>
          <w:sz w:val="28"/>
          <w:szCs w:val="28"/>
        </w:rPr>
      </w:pPr>
      <w:r>
        <w:rPr>
          <w:rFonts w:ascii="Calibri" w:eastAsia="Calibri" w:hAnsi="Calibri" w:cs="Calibri"/>
          <w:bCs/>
          <w:sz w:val="28"/>
          <w:szCs w:val="28"/>
        </w:rPr>
        <w:t>Extremely likely</w:t>
      </w:r>
    </w:p>
    <w:p w14:paraId="58FED97C" w14:textId="77777777" w:rsidR="00D20E00" w:rsidRDefault="00D20E00" w:rsidP="00D20E00">
      <w:pPr>
        <w:pStyle w:val="ListParagraph"/>
        <w:rPr>
          <w:rFonts w:ascii="Calibri" w:eastAsia="Calibri" w:hAnsi="Calibri" w:cs="Calibri"/>
          <w:bCs/>
          <w:sz w:val="28"/>
          <w:szCs w:val="28"/>
        </w:rPr>
      </w:pPr>
    </w:p>
    <w:p w14:paraId="7463EF73" w14:textId="692B72C7" w:rsidR="00A73EEB" w:rsidRDefault="00A73EEB" w:rsidP="00A73EEB">
      <w:pPr>
        <w:pStyle w:val="ListParagraph"/>
        <w:numPr>
          <w:ilvl w:val="0"/>
          <w:numId w:val="45"/>
        </w:numPr>
        <w:rPr>
          <w:rFonts w:cs="Times New Roman"/>
          <w:color w:val="222222"/>
          <w:sz w:val="28"/>
          <w:szCs w:val="28"/>
          <w:shd w:val="clear" w:color="auto" w:fill="FFFFFF"/>
        </w:rPr>
      </w:pPr>
      <w:r>
        <w:rPr>
          <w:rFonts w:cs="Times New Roman"/>
          <w:color w:val="222222"/>
          <w:sz w:val="28"/>
          <w:szCs w:val="28"/>
          <w:shd w:val="clear" w:color="auto" w:fill="FFFFFF"/>
        </w:rPr>
        <w:t>How much attention did you pay to each attribute while making your choices?</w:t>
      </w:r>
    </w:p>
    <w:p w14:paraId="42DF3899" w14:textId="77777777" w:rsidR="003E0A46" w:rsidRDefault="003E0A46" w:rsidP="003E0A46">
      <w:pPr>
        <w:pStyle w:val="ListParagraph"/>
        <w:ind w:left="360"/>
        <w:rPr>
          <w:rFonts w:cs="Times New Roman"/>
          <w:color w:val="222222"/>
          <w:sz w:val="28"/>
          <w:szCs w:val="28"/>
          <w:shd w:val="clear" w:color="auto" w:fill="FFFFFF"/>
        </w:rPr>
      </w:pPr>
    </w:p>
    <w:tbl>
      <w:tblPr>
        <w:tblStyle w:val="TableGrid"/>
        <w:tblW w:w="7492" w:type="dxa"/>
        <w:tblInd w:w="265" w:type="dxa"/>
        <w:tblLook w:val="04A0" w:firstRow="1" w:lastRow="0" w:firstColumn="1" w:lastColumn="0" w:noHBand="0" w:noVBand="1"/>
      </w:tblPr>
      <w:tblGrid>
        <w:gridCol w:w="1485"/>
        <w:gridCol w:w="1132"/>
        <w:gridCol w:w="1480"/>
        <w:gridCol w:w="1741"/>
        <w:gridCol w:w="1654"/>
      </w:tblGrid>
      <w:tr w:rsidR="003E0A46" w:rsidRPr="00DE3054" w14:paraId="43BEEE85" w14:textId="77777777" w:rsidTr="003E0A46">
        <w:trPr>
          <w:trHeight w:val="413"/>
        </w:trPr>
        <w:tc>
          <w:tcPr>
            <w:tcW w:w="1485" w:type="dxa"/>
            <w:tcBorders>
              <w:left w:val="nil"/>
            </w:tcBorders>
          </w:tcPr>
          <w:p w14:paraId="38E5F282" w14:textId="77777777" w:rsidR="003E0A46" w:rsidRPr="00763678" w:rsidRDefault="003E0A46" w:rsidP="004A1B2D">
            <w:pPr>
              <w:pStyle w:val="ListParagraph"/>
              <w:ind w:left="0"/>
              <w:rPr>
                <w:rFonts w:cs="Times New Roman"/>
                <w:shd w:val="clear" w:color="auto" w:fill="FFFFFF"/>
              </w:rPr>
            </w:pPr>
          </w:p>
        </w:tc>
        <w:tc>
          <w:tcPr>
            <w:tcW w:w="1132" w:type="dxa"/>
            <w:tcBorders>
              <w:bottom w:val="single" w:sz="4" w:space="0" w:color="auto"/>
              <w:right w:val="nil"/>
            </w:tcBorders>
          </w:tcPr>
          <w:p w14:paraId="68953612" w14:textId="1137FD17" w:rsidR="003E0A46" w:rsidRPr="00763678" w:rsidRDefault="003E0A46" w:rsidP="004A1B2D">
            <w:pPr>
              <w:pStyle w:val="ListParagraph"/>
              <w:ind w:left="0"/>
              <w:jc w:val="center"/>
              <w:rPr>
                <w:rFonts w:cs="Times New Roman"/>
                <w:shd w:val="clear" w:color="auto" w:fill="FFFFFF"/>
              </w:rPr>
            </w:pPr>
            <w:r>
              <w:rPr>
                <w:rFonts w:cs="Times New Roman"/>
                <w:shd w:val="clear" w:color="auto" w:fill="FFFFFF"/>
              </w:rPr>
              <w:t>None</w:t>
            </w:r>
          </w:p>
        </w:tc>
        <w:tc>
          <w:tcPr>
            <w:tcW w:w="1480" w:type="dxa"/>
            <w:tcBorders>
              <w:left w:val="nil"/>
              <w:bottom w:val="single" w:sz="4" w:space="0" w:color="auto"/>
              <w:right w:val="nil"/>
            </w:tcBorders>
          </w:tcPr>
          <w:p w14:paraId="3F48505E" w14:textId="43F91AF7" w:rsidR="003E0A46" w:rsidRPr="00763678" w:rsidRDefault="003E0A46" w:rsidP="004A1B2D">
            <w:pPr>
              <w:pStyle w:val="ListParagraph"/>
              <w:ind w:left="0"/>
              <w:jc w:val="center"/>
              <w:rPr>
                <w:rFonts w:cs="Times New Roman"/>
                <w:shd w:val="clear" w:color="auto" w:fill="FFFFFF"/>
              </w:rPr>
            </w:pPr>
            <w:r>
              <w:rPr>
                <w:rFonts w:cs="Times New Roman"/>
                <w:shd w:val="clear" w:color="auto" w:fill="FFFFFF"/>
              </w:rPr>
              <w:t>Not much</w:t>
            </w:r>
          </w:p>
        </w:tc>
        <w:tc>
          <w:tcPr>
            <w:tcW w:w="1741" w:type="dxa"/>
            <w:tcBorders>
              <w:left w:val="nil"/>
              <w:bottom w:val="single" w:sz="4" w:space="0" w:color="auto"/>
              <w:right w:val="nil"/>
            </w:tcBorders>
          </w:tcPr>
          <w:p w14:paraId="543FFB57" w14:textId="7E08FE12" w:rsidR="003E0A46" w:rsidRPr="00763678" w:rsidRDefault="003E0A46" w:rsidP="004A1B2D">
            <w:pPr>
              <w:pStyle w:val="ListParagraph"/>
              <w:ind w:left="0"/>
              <w:jc w:val="center"/>
              <w:rPr>
                <w:rFonts w:cs="Times New Roman"/>
                <w:shd w:val="clear" w:color="auto" w:fill="FFFFFF"/>
              </w:rPr>
            </w:pPr>
            <w:r>
              <w:rPr>
                <w:rFonts w:cs="Times New Roman"/>
                <w:shd w:val="clear" w:color="auto" w:fill="FFFFFF"/>
              </w:rPr>
              <w:t>Some</w:t>
            </w:r>
          </w:p>
        </w:tc>
        <w:tc>
          <w:tcPr>
            <w:tcW w:w="1654" w:type="dxa"/>
            <w:tcBorders>
              <w:left w:val="nil"/>
              <w:bottom w:val="single" w:sz="4" w:space="0" w:color="auto"/>
              <w:right w:val="nil"/>
            </w:tcBorders>
          </w:tcPr>
          <w:p w14:paraId="359A269A" w14:textId="6A430CDE" w:rsidR="003E0A46" w:rsidRPr="00763678" w:rsidRDefault="003E0A46" w:rsidP="004A1B2D">
            <w:pPr>
              <w:pStyle w:val="ListParagraph"/>
              <w:ind w:left="0"/>
              <w:jc w:val="center"/>
              <w:rPr>
                <w:rFonts w:cs="Times New Roman"/>
                <w:shd w:val="clear" w:color="auto" w:fill="FFFFFF"/>
              </w:rPr>
            </w:pPr>
            <w:r>
              <w:rPr>
                <w:rFonts w:cs="Times New Roman"/>
                <w:shd w:val="clear" w:color="auto" w:fill="FFFFFF"/>
              </w:rPr>
              <w:t>A lot</w:t>
            </w:r>
          </w:p>
        </w:tc>
      </w:tr>
      <w:tr w:rsidR="003E0A46" w:rsidRPr="00DE3054" w14:paraId="11C651C5" w14:textId="77777777" w:rsidTr="003E0A46">
        <w:trPr>
          <w:trHeight w:val="575"/>
        </w:trPr>
        <w:tc>
          <w:tcPr>
            <w:tcW w:w="1485" w:type="dxa"/>
            <w:tcBorders>
              <w:left w:val="nil"/>
            </w:tcBorders>
          </w:tcPr>
          <w:p w14:paraId="0ED149C6" w14:textId="6F2364F2" w:rsidR="003E0A46" w:rsidRPr="00763678" w:rsidRDefault="003E0A46" w:rsidP="00763678">
            <w:pPr>
              <w:pStyle w:val="ListParagraph"/>
              <w:ind w:left="0"/>
              <w:rPr>
                <w:rFonts w:cs="Times New Roman"/>
                <w:shd w:val="clear" w:color="auto" w:fill="FFFFFF"/>
              </w:rPr>
            </w:pPr>
            <w:r w:rsidRPr="00763678">
              <w:rPr>
                <w:rFonts w:cs="Times New Roman"/>
                <w:shd w:val="clear" w:color="auto" w:fill="FFFFFF"/>
              </w:rPr>
              <w:t xml:space="preserve">Acres of nature </w:t>
            </w:r>
          </w:p>
        </w:tc>
        <w:tc>
          <w:tcPr>
            <w:tcW w:w="1132" w:type="dxa"/>
            <w:tcBorders>
              <w:bottom w:val="single" w:sz="4" w:space="0" w:color="auto"/>
              <w:right w:val="nil"/>
            </w:tcBorders>
            <w:vAlign w:val="center"/>
          </w:tcPr>
          <w:p w14:paraId="0E07E229" w14:textId="77777777" w:rsidR="003E0A46" w:rsidRPr="00763678" w:rsidRDefault="003E0A46" w:rsidP="00A73EEB">
            <w:pPr>
              <w:pStyle w:val="ListParagraph"/>
              <w:numPr>
                <w:ilvl w:val="0"/>
                <w:numId w:val="48"/>
              </w:numPr>
              <w:ind w:hanging="264"/>
              <w:jc w:val="center"/>
              <w:rPr>
                <w:rFonts w:cs="Times New Roman"/>
                <w:shd w:val="clear" w:color="auto" w:fill="FFFFFF"/>
              </w:rPr>
            </w:pPr>
          </w:p>
        </w:tc>
        <w:tc>
          <w:tcPr>
            <w:tcW w:w="1480" w:type="dxa"/>
            <w:tcBorders>
              <w:left w:val="nil"/>
              <w:bottom w:val="single" w:sz="4" w:space="0" w:color="auto"/>
              <w:right w:val="nil"/>
            </w:tcBorders>
            <w:vAlign w:val="center"/>
          </w:tcPr>
          <w:p w14:paraId="5F7BFF55" w14:textId="77777777" w:rsidR="003E0A46" w:rsidRPr="00763678" w:rsidRDefault="003E0A46" w:rsidP="00A73EEB">
            <w:pPr>
              <w:pStyle w:val="ListParagraph"/>
              <w:numPr>
                <w:ilvl w:val="0"/>
                <w:numId w:val="47"/>
              </w:numPr>
              <w:jc w:val="center"/>
              <w:rPr>
                <w:rFonts w:cs="Times New Roman"/>
                <w:shd w:val="clear" w:color="auto" w:fill="FFFFFF"/>
              </w:rPr>
            </w:pPr>
          </w:p>
        </w:tc>
        <w:tc>
          <w:tcPr>
            <w:tcW w:w="1741" w:type="dxa"/>
            <w:tcBorders>
              <w:left w:val="nil"/>
              <w:bottom w:val="single" w:sz="4" w:space="0" w:color="auto"/>
              <w:right w:val="nil"/>
            </w:tcBorders>
            <w:vAlign w:val="center"/>
          </w:tcPr>
          <w:p w14:paraId="32FF41D0" w14:textId="77777777" w:rsidR="003E0A46" w:rsidRPr="00763678" w:rsidRDefault="003E0A46" w:rsidP="00A73EEB">
            <w:pPr>
              <w:pStyle w:val="ListParagraph"/>
              <w:numPr>
                <w:ilvl w:val="0"/>
                <w:numId w:val="47"/>
              </w:numPr>
              <w:jc w:val="center"/>
              <w:rPr>
                <w:rFonts w:cs="Times New Roman"/>
                <w:shd w:val="clear" w:color="auto" w:fill="FFFFFF"/>
              </w:rPr>
            </w:pPr>
          </w:p>
        </w:tc>
        <w:tc>
          <w:tcPr>
            <w:tcW w:w="1654" w:type="dxa"/>
            <w:tcBorders>
              <w:left w:val="nil"/>
              <w:bottom w:val="single" w:sz="4" w:space="0" w:color="auto"/>
              <w:right w:val="nil"/>
            </w:tcBorders>
            <w:vAlign w:val="center"/>
          </w:tcPr>
          <w:p w14:paraId="058C8B8D" w14:textId="77777777" w:rsidR="003E0A46" w:rsidRPr="00763678" w:rsidRDefault="003E0A46" w:rsidP="00A73EEB">
            <w:pPr>
              <w:pStyle w:val="ListParagraph"/>
              <w:numPr>
                <w:ilvl w:val="0"/>
                <w:numId w:val="47"/>
              </w:numPr>
              <w:jc w:val="center"/>
              <w:rPr>
                <w:rFonts w:cs="Times New Roman"/>
                <w:shd w:val="clear" w:color="auto" w:fill="FFFFFF"/>
              </w:rPr>
            </w:pPr>
          </w:p>
        </w:tc>
      </w:tr>
      <w:tr w:rsidR="003E0A46" w:rsidRPr="00DE3054" w14:paraId="0A6F0E5E" w14:textId="77777777" w:rsidTr="003E0A46">
        <w:trPr>
          <w:trHeight w:val="593"/>
        </w:trPr>
        <w:tc>
          <w:tcPr>
            <w:tcW w:w="1485" w:type="dxa"/>
            <w:tcBorders>
              <w:left w:val="nil"/>
            </w:tcBorders>
          </w:tcPr>
          <w:p w14:paraId="003BBE40" w14:textId="71115BE3" w:rsidR="003E0A46" w:rsidRPr="00763678" w:rsidRDefault="003E0A46" w:rsidP="00763678">
            <w:pPr>
              <w:pStyle w:val="ListParagraph"/>
              <w:ind w:left="0"/>
              <w:rPr>
                <w:rFonts w:cs="Times New Roman"/>
                <w:shd w:val="clear" w:color="auto" w:fill="FFFFFF"/>
              </w:rPr>
            </w:pPr>
            <w:r w:rsidRPr="00763678">
              <w:rPr>
                <w:rFonts w:cs="Times New Roman"/>
                <w:shd w:val="clear" w:color="auto" w:fill="FFFFFF"/>
              </w:rPr>
              <w:t>Acres of farmland</w:t>
            </w:r>
            <w:r>
              <w:rPr>
                <w:rFonts w:cs="Times New Roman"/>
                <w:shd w:val="clear" w:color="auto" w:fill="FFFFFF"/>
              </w:rPr>
              <w:t xml:space="preserve"> </w:t>
            </w:r>
          </w:p>
        </w:tc>
        <w:tc>
          <w:tcPr>
            <w:tcW w:w="1132" w:type="dxa"/>
            <w:tcBorders>
              <w:bottom w:val="single" w:sz="4" w:space="0" w:color="auto"/>
              <w:right w:val="nil"/>
            </w:tcBorders>
            <w:vAlign w:val="center"/>
          </w:tcPr>
          <w:p w14:paraId="0EFE3BE6" w14:textId="77777777" w:rsidR="003E0A46" w:rsidRPr="00763678" w:rsidRDefault="003E0A46" w:rsidP="00A73EEB">
            <w:pPr>
              <w:pStyle w:val="ListParagraph"/>
              <w:numPr>
                <w:ilvl w:val="0"/>
                <w:numId w:val="47"/>
              </w:numPr>
              <w:jc w:val="center"/>
              <w:rPr>
                <w:rFonts w:cs="Times New Roman"/>
                <w:shd w:val="clear" w:color="auto" w:fill="FFFFFF"/>
              </w:rPr>
            </w:pPr>
          </w:p>
        </w:tc>
        <w:tc>
          <w:tcPr>
            <w:tcW w:w="1480" w:type="dxa"/>
            <w:tcBorders>
              <w:left w:val="nil"/>
              <w:bottom w:val="single" w:sz="4" w:space="0" w:color="auto"/>
              <w:right w:val="nil"/>
            </w:tcBorders>
            <w:vAlign w:val="center"/>
          </w:tcPr>
          <w:p w14:paraId="4A4CA532" w14:textId="77777777" w:rsidR="003E0A46" w:rsidRPr="00763678" w:rsidRDefault="003E0A46" w:rsidP="00A73EEB">
            <w:pPr>
              <w:pStyle w:val="ListParagraph"/>
              <w:numPr>
                <w:ilvl w:val="0"/>
                <w:numId w:val="47"/>
              </w:numPr>
              <w:jc w:val="center"/>
              <w:rPr>
                <w:rFonts w:cs="Times New Roman"/>
                <w:shd w:val="clear" w:color="auto" w:fill="FFFFFF"/>
              </w:rPr>
            </w:pPr>
          </w:p>
        </w:tc>
        <w:tc>
          <w:tcPr>
            <w:tcW w:w="1741" w:type="dxa"/>
            <w:tcBorders>
              <w:left w:val="nil"/>
              <w:bottom w:val="single" w:sz="4" w:space="0" w:color="auto"/>
              <w:right w:val="nil"/>
            </w:tcBorders>
            <w:vAlign w:val="center"/>
          </w:tcPr>
          <w:p w14:paraId="796A51AC" w14:textId="77777777" w:rsidR="003E0A46" w:rsidRPr="00763678" w:rsidRDefault="003E0A46" w:rsidP="00A73EEB">
            <w:pPr>
              <w:pStyle w:val="ListParagraph"/>
              <w:numPr>
                <w:ilvl w:val="0"/>
                <w:numId w:val="47"/>
              </w:numPr>
              <w:jc w:val="center"/>
              <w:rPr>
                <w:rFonts w:cs="Times New Roman"/>
                <w:shd w:val="clear" w:color="auto" w:fill="FFFFFF"/>
              </w:rPr>
            </w:pPr>
          </w:p>
        </w:tc>
        <w:tc>
          <w:tcPr>
            <w:tcW w:w="1654" w:type="dxa"/>
            <w:tcBorders>
              <w:left w:val="nil"/>
              <w:bottom w:val="single" w:sz="4" w:space="0" w:color="auto"/>
              <w:right w:val="nil"/>
            </w:tcBorders>
            <w:vAlign w:val="center"/>
          </w:tcPr>
          <w:p w14:paraId="7ECC3615" w14:textId="77777777" w:rsidR="003E0A46" w:rsidRPr="00763678" w:rsidRDefault="003E0A46" w:rsidP="00A73EEB">
            <w:pPr>
              <w:pStyle w:val="ListParagraph"/>
              <w:numPr>
                <w:ilvl w:val="0"/>
                <w:numId w:val="47"/>
              </w:numPr>
              <w:jc w:val="center"/>
              <w:rPr>
                <w:rFonts w:cs="Times New Roman"/>
                <w:shd w:val="clear" w:color="auto" w:fill="FFFFFF"/>
              </w:rPr>
            </w:pPr>
          </w:p>
        </w:tc>
      </w:tr>
      <w:tr w:rsidR="003E0A46" w:rsidRPr="00DE3054" w14:paraId="006DA80A" w14:textId="77777777" w:rsidTr="003E0A46">
        <w:trPr>
          <w:trHeight w:val="415"/>
        </w:trPr>
        <w:tc>
          <w:tcPr>
            <w:tcW w:w="1485" w:type="dxa"/>
            <w:tcBorders>
              <w:left w:val="nil"/>
            </w:tcBorders>
          </w:tcPr>
          <w:p w14:paraId="6186D73B" w14:textId="6056BDF5" w:rsidR="003E0A46" w:rsidRPr="00763678" w:rsidRDefault="003E0A46" w:rsidP="002751A9">
            <w:pPr>
              <w:pStyle w:val="ListParagraph"/>
              <w:ind w:left="0"/>
              <w:rPr>
                <w:rFonts w:cs="Times New Roman"/>
                <w:shd w:val="clear" w:color="auto" w:fill="FFFFFF"/>
              </w:rPr>
            </w:pPr>
            <w:r>
              <w:rPr>
                <w:rFonts w:cs="Times New Roman"/>
                <w:shd w:val="clear" w:color="auto" w:fill="FFFFFF"/>
              </w:rPr>
              <w:t>Local food from nature</w:t>
            </w:r>
          </w:p>
        </w:tc>
        <w:tc>
          <w:tcPr>
            <w:tcW w:w="1132" w:type="dxa"/>
            <w:tcBorders>
              <w:bottom w:val="single" w:sz="4" w:space="0" w:color="auto"/>
              <w:right w:val="nil"/>
            </w:tcBorders>
            <w:vAlign w:val="center"/>
          </w:tcPr>
          <w:p w14:paraId="0CFBDD49" w14:textId="77777777" w:rsidR="003E0A46" w:rsidRPr="00763678" w:rsidRDefault="003E0A46" w:rsidP="00A73EEB">
            <w:pPr>
              <w:pStyle w:val="ListParagraph"/>
              <w:numPr>
                <w:ilvl w:val="0"/>
                <w:numId w:val="47"/>
              </w:numPr>
              <w:jc w:val="center"/>
              <w:rPr>
                <w:rFonts w:cs="Times New Roman"/>
                <w:shd w:val="clear" w:color="auto" w:fill="FFFFFF"/>
              </w:rPr>
            </w:pPr>
          </w:p>
        </w:tc>
        <w:tc>
          <w:tcPr>
            <w:tcW w:w="1480" w:type="dxa"/>
            <w:tcBorders>
              <w:left w:val="nil"/>
              <w:bottom w:val="single" w:sz="4" w:space="0" w:color="auto"/>
              <w:right w:val="nil"/>
            </w:tcBorders>
            <w:vAlign w:val="center"/>
          </w:tcPr>
          <w:p w14:paraId="3564EDBF" w14:textId="77777777" w:rsidR="003E0A46" w:rsidRPr="00763678" w:rsidRDefault="003E0A46" w:rsidP="00A73EEB">
            <w:pPr>
              <w:pStyle w:val="ListParagraph"/>
              <w:numPr>
                <w:ilvl w:val="0"/>
                <w:numId w:val="47"/>
              </w:numPr>
              <w:jc w:val="center"/>
              <w:rPr>
                <w:rFonts w:cs="Times New Roman"/>
                <w:shd w:val="clear" w:color="auto" w:fill="FFFFFF"/>
              </w:rPr>
            </w:pPr>
          </w:p>
        </w:tc>
        <w:tc>
          <w:tcPr>
            <w:tcW w:w="1741" w:type="dxa"/>
            <w:tcBorders>
              <w:left w:val="nil"/>
              <w:bottom w:val="single" w:sz="4" w:space="0" w:color="auto"/>
              <w:right w:val="nil"/>
            </w:tcBorders>
            <w:vAlign w:val="center"/>
          </w:tcPr>
          <w:p w14:paraId="7C018303" w14:textId="77777777" w:rsidR="003E0A46" w:rsidRPr="00763678" w:rsidRDefault="003E0A46" w:rsidP="00A73EEB">
            <w:pPr>
              <w:pStyle w:val="ListParagraph"/>
              <w:numPr>
                <w:ilvl w:val="0"/>
                <w:numId w:val="47"/>
              </w:numPr>
              <w:jc w:val="center"/>
              <w:rPr>
                <w:rFonts w:cs="Times New Roman"/>
                <w:shd w:val="clear" w:color="auto" w:fill="FFFFFF"/>
              </w:rPr>
            </w:pPr>
          </w:p>
        </w:tc>
        <w:tc>
          <w:tcPr>
            <w:tcW w:w="1654" w:type="dxa"/>
            <w:tcBorders>
              <w:left w:val="nil"/>
              <w:bottom w:val="single" w:sz="4" w:space="0" w:color="auto"/>
              <w:right w:val="nil"/>
            </w:tcBorders>
            <w:vAlign w:val="center"/>
          </w:tcPr>
          <w:p w14:paraId="610C06FE" w14:textId="77777777" w:rsidR="003E0A46" w:rsidRPr="00763678" w:rsidRDefault="003E0A46" w:rsidP="00A73EEB">
            <w:pPr>
              <w:pStyle w:val="ListParagraph"/>
              <w:numPr>
                <w:ilvl w:val="0"/>
                <w:numId w:val="47"/>
              </w:numPr>
              <w:jc w:val="center"/>
              <w:rPr>
                <w:rFonts w:cs="Times New Roman"/>
                <w:shd w:val="clear" w:color="auto" w:fill="FFFFFF"/>
              </w:rPr>
            </w:pPr>
          </w:p>
        </w:tc>
      </w:tr>
      <w:tr w:rsidR="003E0A46" w:rsidRPr="00DE3054" w14:paraId="55FFC7D6" w14:textId="77777777" w:rsidTr="003E0A46">
        <w:trPr>
          <w:trHeight w:val="415"/>
        </w:trPr>
        <w:tc>
          <w:tcPr>
            <w:tcW w:w="1485" w:type="dxa"/>
            <w:tcBorders>
              <w:left w:val="nil"/>
            </w:tcBorders>
          </w:tcPr>
          <w:p w14:paraId="13611806" w14:textId="527E7A92" w:rsidR="003E0A46" w:rsidRDefault="003E0A46" w:rsidP="002751A9">
            <w:pPr>
              <w:pStyle w:val="ListParagraph"/>
              <w:ind w:left="0"/>
              <w:rPr>
                <w:rFonts w:cs="Times New Roman"/>
                <w:shd w:val="clear" w:color="auto" w:fill="FFFFFF"/>
              </w:rPr>
            </w:pPr>
            <w:r>
              <w:rPr>
                <w:rFonts w:cs="Times New Roman"/>
                <w:shd w:val="clear" w:color="auto" w:fill="FFFFFF"/>
              </w:rPr>
              <w:t>Local food from farms</w:t>
            </w:r>
          </w:p>
        </w:tc>
        <w:tc>
          <w:tcPr>
            <w:tcW w:w="1132" w:type="dxa"/>
            <w:tcBorders>
              <w:bottom w:val="single" w:sz="4" w:space="0" w:color="auto"/>
              <w:right w:val="nil"/>
            </w:tcBorders>
            <w:vAlign w:val="center"/>
          </w:tcPr>
          <w:p w14:paraId="0EE35897" w14:textId="77777777" w:rsidR="003E0A46" w:rsidRPr="00763678" w:rsidRDefault="003E0A46" w:rsidP="00A73EEB">
            <w:pPr>
              <w:pStyle w:val="ListParagraph"/>
              <w:numPr>
                <w:ilvl w:val="0"/>
                <w:numId w:val="47"/>
              </w:numPr>
              <w:jc w:val="center"/>
              <w:rPr>
                <w:rFonts w:cs="Times New Roman"/>
                <w:shd w:val="clear" w:color="auto" w:fill="FFFFFF"/>
              </w:rPr>
            </w:pPr>
          </w:p>
        </w:tc>
        <w:tc>
          <w:tcPr>
            <w:tcW w:w="1480" w:type="dxa"/>
            <w:tcBorders>
              <w:left w:val="nil"/>
              <w:bottom w:val="single" w:sz="4" w:space="0" w:color="auto"/>
              <w:right w:val="nil"/>
            </w:tcBorders>
            <w:vAlign w:val="center"/>
          </w:tcPr>
          <w:p w14:paraId="42CA4FBE" w14:textId="77777777" w:rsidR="003E0A46" w:rsidRPr="00763678" w:rsidRDefault="003E0A46" w:rsidP="00A73EEB">
            <w:pPr>
              <w:pStyle w:val="ListParagraph"/>
              <w:numPr>
                <w:ilvl w:val="0"/>
                <w:numId w:val="47"/>
              </w:numPr>
              <w:jc w:val="center"/>
              <w:rPr>
                <w:rFonts w:cs="Times New Roman"/>
                <w:shd w:val="clear" w:color="auto" w:fill="FFFFFF"/>
              </w:rPr>
            </w:pPr>
          </w:p>
        </w:tc>
        <w:tc>
          <w:tcPr>
            <w:tcW w:w="1741" w:type="dxa"/>
            <w:tcBorders>
              <w:left w:val="nil"/>
              <w:bottom w:val="single" w:sz="4" w:space="0" w:color="auto"/>
              <w:right w:val="nil"/>
            </w:tcBorders>
            <w:vAlign w:val="center"/>
          </w:tcPr>
          <w:p w14:paraId="6661F4AA" w14:textId="77777777" w:rsidR="003E0A46" w:rsidRPr="00763678" w:rsidRDefault="003E0A46" w:rsidP="00A73EEB">
            <w:pPr>
              <w:pStyle w:val="ListParagraph"/>
              <w:numPr>
                <w:ilvl w:val="0"/>
                <w:numId w:val="47"/>
              </w:numPr>
              <w:jc w:val="center"/>
              <w:rPr>
                <w:rFonts w:cs="Times New Roman"/>
                <w:shd w:val="clear" w:color="auto" w:fill="FFFFFF"/>
              </w:rPr>
            </w:pPr>
          </w:p>
        </w:tc>
        <w:tc>
          <w:tcPr>
            <w:tcW w:w="1654" w:type="dxa"/>
            <w:tcBorders>
              <w:left w:val="nil"/>
              <w:bottom w:val="single" w:sz="4" w:space="0" w:color="auto"/>
              <w:right w:val="nil"/>
            </w:tcBorders>
            <w:vAlign w:val="center"/>
          </w:tcPr>
          <w:p w14:paraId="56F40E99" w14:textId="77777777" w:rsidR="003E0A46" w:rsidRPr="00763678" w:rsidRDefault="003E0A46" w:rsidP="00A73EEB">
            <w:pPr>
              <w:pStyle w:val="ListParagraph"/>
              <w:numPr>
                <w:ilvl w:val="0"/>
                <w:numId w:val="47"/>
              </w:numPr>
              <w:jc w:val="center"/>
              <w:rPr>
                <w:rFonts w:cs="Times New Roman"/>
                <w:shd w:val="clear" w:color="auto" w:fill="FFFFFF"/>
              </w:rPr>
            </w:pPr>
          </w:p>
        </w:tc>
      </w:tr>
      <w:tr w:rsidR="003E0A46" w:rsidRPr="00DE3054" w14:paraId="68BBABDD" w14:textId="77777777" w:rsidTr="003E0A46">
        <w:trPr>
          <w:trHeight w:val="415"/>
        </w:trPr>
        <w:tc>
          <w:tcPr>
            <w:tcW w:w="1485" w:type="dxa"/>
            <w:tcBorders>
              <w:left w:val="nil"/>
            </w:tcBorders>
          </w:tcPr>
          <w:p w14:paraId="50A247E4" w14:textId="3D61B9C7" w:rsidR="003E0A46" w:rsidRDefault="003E0A46" w:rsidP="002751A9">
            <w:pPr>
              <w:pStyle w:val="ListParagraph"/>
              <w:ind w:left="0"/>
              <w:rPr>
                <w:rFonts w:cs="Times New Roman"/>
                <w:shd w:val="clear" w:color="auto" w:fill="FFFFFF"/>
              </w:rPr>
            </w:pPr>
            <w:r>
              <w:rPr>
                <w:rFonts w:cs="Times New Roman"/>
                <w:shd w:val="clear" w:color="auto" w:fill="FFFFFF"/>
              </w:rPr>
              <w:t>Distance from you</w:t>
            </w:r>
          </w:p>
        </w:tc>
        <w:tc>
          <w:tcPr>
            <w:tcW w:w="1132" w:type="dxa"/>
            <w:tcBorders>
              <w:bottom w:val="single" w:sz="4" w:space="0" w:color="auto"/>
              <w:right w:val="nil"/>
            </w:tcBorders>
            <w:vAlign w:val="center"/>
          </w:tcPr>
          <w:p w14:paraId="7CACC5EC" w14:textId="77777777" w:rsidR="003E0A46" w:rsidRPr="00763678" w:rsidRDefault="003E0A46" w:rsidP="00A73EEB">
            <w:pPr>
              <w:pStyle w:val="ListParagraph"/>
              <w:numPr>
                <w:ilvl w:val="0"/>
                <w:numId w:val="47"/>
              </w:numPr>
              <w:jc w:val="center"/>
              <w:rPr>
                <w:rFonts w:cs="Times New Roman"/>
                <w:shd w:val="clear" w:color="auto" w:fill="FFFFFF"/>
              </w:rPr>
            </w:pPr>
          </w:p>
        </w:tc>
        <w:tc>
          <w:tcPr>
            <w:tcW w:w="1480" w:type="dxa"/>
            <w:tcBorders>
              <w:left w:val="nil"/>
              <w:bottom w:val="single" w:sz="4" w:space="0" w:color="auto"/>
              <w:right w:val="nil"/>
            </w:tcBorders>
            <w:vAlign w:val="center"/>
          </w:tcPr>
          <w:p w14:paraId="0B31F59C" w14:textId="77777777" w:rsidR="003E0A46" w:rsidRPr="00763678" w:rsidRDefault="003E0A46" w:rsidP="00A73EEB">
            <w:pPr>
              <w:pStyle w:val="ListParagraph"/>
              <w:numPr>
                <w:ilvl w:val="0"/>
                <w:numId w:val="47"/>
              </w:numPr>
              <w:jc w:val="center"/>
              <w:rPr>
                <w:rFonts w:cs="Times New Roman"/>
                <w:shd w:val="clear" w:color="auto" w:fill="FFFFFF"/>
              </w:rPr>
            </w:pPr>
          </w:p>
        </w:tc>
        <w:tc>
          <w:tcPr>
            <w:tcW w:w="1741" w:type="dxa"/>
            <w:tcBorders>
              <w:left w:val="nil"/>
              <w:bottom w:val="single" w:sz="4" w:space="0" w:color="auto"/>
              <w:right w:val="nil"/>
            </w:tcBorders>
            <w:vAlign w:val="center"/>
          </w:tcPr>
          <w:p w14:paraId="16A8135A" w14:textId="77777777" w:rsidR="003E0A46" w:rsidRPr="00763678" w:rsidRDefault="003E0A46" w:rsidP="00A73EEB">
            <w:pPr>
              <w:pStyle w:val="ListParagraph"/>
              <w:numPr>
                <w:ilvl w:val="0"/>
                <w:numId w:val="47"/>
              </w:numPr>
              <w:jc w:val="center"/>
              <w:rPr>
                <w:rFonts w:cs="Times New Roman"/>
                <w:shd w:val="clear" w:color="auto" w:fill="FFFFFF"/>
              </w:rPr>
            </w:pPr>
          </w:p>
        </w:tc>
        <w:tc>
          <w:tcPr>
            <w:tcW w:w="1654" w:type="dxa"/>
            <w:tcBorders>
              <w:left w:val="nil"/>
              <w:bottom w:val="single" w:sz="4" w:space="0" w:color="auto"/>
              <w:right w:val="nil"/>
            </w:tcBorders>
            <w:vAlign w:val="center"/>
          </w:tcPr>
          <w:p w14:paraId="48FB2795" w14:textId="77777777" w:rsidR="003E0A46" w:rsidRPr="00763678" w:rsidRDefault="003E0A46" w:rsidP="00A73EEB">
            <w:pPr>
              <w:pStyle w:val="ListParagraph"/>
              <w:numPr>
                <w:ilvl w:val="0"/>
                <w:numId w:val="47"/>
              </w:numPr>
              <w:jc w:val="center"/>
              <w:rPr>
                <w:rFonts w:cs="Times New Roman"/>
                <w:shd w:val="clear" w:color="auto" w:fill="FFFFFF"/>
              </w:rPr>
            </w:pPr>
          </w:p>
        </w:tc>
      </w:tr>
      <w:tr w:rsidR="003E0A46" w:rsidRPr="00DE3054" w14:paraId="17C99070" w14:textId="77777777" w:rsidTr="003E0A46">
        <w:trPr>
          <w:trHeight w:val="593"/>
        </w:trPr>
        <w:tc>
          <w:tcPr>
            <w:tcW w:w="1485" w:type="dxa"/>
            <w:tcBorders>
              <w:left w:val="nil"/>
            </w:tcBorders>
          </w:tcPr>
          <w:p w14:paraId="09D42EE6" w14:textId="63D739CA" w:rsidR="003E0A46" w:rsidRPr="00763678" w:rsidRDefault="003E0A46" w:rsidP="004A1B2D">
            <w:pPr>
              <w:pStyle w:val="ListParagraph"/>
              <w:ind w:left="0"/>
              <w:rPr>
                <w:rFonts w:cs="Times New Roman"/>
                <w:shd w:val="clear" w:color="auto" w:fill="FFFFFF"/>
              </w:rPr>
            </w:pPr>
            <w:r>
              <w:rPr>
                <w:rFonts w:cs="Times New Roman"/>
                <w:shd w:val="clear" w:color="auto" w:fill="FFFFFF"/>
              </w:rPr>
              <w:t>C</w:t>
            </w:r>
            <w:r w:rsidRPr="00763678">
              <w:rPr>
                <w:rFonts w:cs="Times New Roman"/>
                <w:shd w:val="clear" w:color="auto" w:fill="FFFFFF"/>
              </w:rPr>
              <w:t>ost to your household</w:t>
            </w:r>
          </w:p>
        </w:tc>
        <w:tc>
          <w:tcPr>
            <w:tcW w:w="1132" w:type="dxa"/>
            <w:tcBorders>
              <w:bottom w:val="single" w:sz="4" w:space="0" w:color="auto"/>
              <w:right w:val="nil"/>
            </w:tcBorders>
            <w:vAlign w:val="center"/>
          </w:tcPr>
          <w:p w14:paraId="2C17E7ED" w14:textId="77777777" w:rsidR="003E0A46" w:rsidRPr="00763678" w:rsidRDefault="003E0A46" w:rsidP="00A73EEB">
            <w:pPr>
              <w:pStyle w:val="ListParagraph"/>
              <w:numPr>
                <w:ilvl w:val="0"/>
                <w:numId w:val="47"/>
              </w:numPr>
              <w:jc w:val="center"/>
              <w:rPr>
                <w:rFonts w:cs="Times New Roman"/>
                <w:shd w:val="clear" w:color="auto" w:fill="FFFFFF"/>
              </w:rPr>
            </w:pPr>
          </w:p>
        </w:tc>
        <w:tc>
          <w:tcPr>
            <w:tcW w:w="1480" w:type="dxa"/>
            <w:tcBorders>
              <w:left w:val="nil"/>
              <w:bottom w:val="single" w:sz="4" w:space="0" w:color="auto"/>
              <w:right w:val="nil"/>
            </w:tcBorders>
            <w:vAlign w:val="center"/>
          </w:tcPr>
          <w:p w14:paraId="2C29412F" w14:textId="77777777" w:rsidR="003E0A46" w:rsidRPr="00763678" w:rsidRDefault="003E0A46" w:rsidP="00A73EEB">
            <w:pPr>
              <w:pStyle w:val="ListParagraph"/>
              <w:numPr>
                <w:ilvl w:val="0"/>
                <w:numId w:val="47"/>
              </w:numPr>
              <w:jc w:val="center"/>
              <w:rPr>
                <w:rFonts w:cs="Times New Roman"/>
                <w:shd w:val="clear" w:color="auto" w:fill="FFFFFF"/>
              </w:rPr>
            </w:pPr>
          </w:p>
        </w:tc>
        <w:tc>
          <w:tcPr>
            <w:tcW w:w="1741" w:type="dxa"/>
            <w:tcBorders>
              <w:left w:val="nil"/>
              <w:bottom w:val="single" w:sz="4" w:space="0" w:color="auto"/>
              <w:right w:val="nil"/>
            </w:tcBorders>
            <w:vAlign w:val="center"/>
          </w:tcPr>
          <w:p w14:paraId="45B66E3F" w14:textId="77777777" w:rsidR="003E0A46" w:rsidRPr="00763678" w:rsidRDefault="003E0A46" w:rsidP="00A73EEB">
            <w:pPr>
              <w:pStyle w:val="ListParagraph"/>
              <w:numPr>
                <w:ilvl w:val="0"/>
                <w:numId w:val="47"/>
              </w:numPr>
              <w:jc w:val="center"/>
              <w:rPr>
                <w:rFonts w:cs="Times New Roman"/>
                <w:shd w:val="clear" w:color="auto" w:fill="FFFFFF"/>
              </w:rPr>
            </w:pPr>
          </w:p>
        </w:tc>
        <w:tc>
          <w:tcPr>
            <w:tcW w:w="1654" w:type="dxa"/>
            <w:tcBorders>
              <w:left w:val="nil"/>
              <w:bottom w:val="single" w:sz="4" w:space="0" w:color="auto"/>
              <w:right w:val="nil"/>
            </w:tcBorders>
            <w:vAlign w:val="center"/>
          </w:tcPr>
          <w:p w14:paraId="02B031A2" w14:textId="77777777" w:rsidR="003E0A46" w:rsidRPr="00763678" w:rsidRDefault="003E0A46" w:rsidP="00A73EEB">
            <w:pPr>
              <w:pStyle w:val="ListParagraph"/>
              <w:numPr>
                <w:ilvl w:val="0"/>
                <w:numId w:val="47"/>
              </w:numPr>
              <w:jc w:val="center"/>
              <w:rPr>
                <w:rFonts w:cs="Times New Roman"/>
                <w:shd w:val="clear" w:color="auto" w:fill="FFFFFF"/>
              </w:rPr>
            </w:pPr>
          </w:p>
        </w:tc>
      </w:tr>
    </w:tbl>
    <w:p w14:paraId="2AB6C7E5" w14:textId="77777777" w:rsidR="00A73EEB" w:rsidRPr="00E9706B" w:rsidRDefault="00A73EEB" w:rsidP="00A73EEB">
      <w:pPr>
        <w:pStyle w:val="ListParagraph"/>
        <w:ind w:left="360"/>
        <w:rPr>
          <w:rFonts w:cs="Times New Roman"/>
          <w:color w:val="222222"/>
          <w:sz w:val="28"/>
          <w:szCs w:val="28"/>
          <w:shd w:val="clear" w:color="auto" w:fill="FFFFFF"/>
        </w:rPr>
      </w:pPr>
    </w:p>
    <w:p w14:paraId="411F604D" w14:textId="77777777" w:rsidR="00A73EEB" w:rsidRPr="00A537E1" w:rsidRDefault="00A73EEB" w:rsidP="00A73EEB">
      <w:pPr>
        <w:pStyle w:val="ListParagraph"/>
        <w:rPr>
          <w:rFonts w:ascii="Calibri" w:eastAsia="Calibri" w:hAnsi="Calibri" w:cs="Calibri"/>
          <w:bCs/>
          <w:sz w:val="28"/>
          <w:szCs w:val="28"/>
        </w:rPr>
      </w:pPr>
    </w:p>
    <w:p w14:paraId="6BBE4815" w14:textId="77777777" w:rsidR="00A73EEB" w:rsidRDefault="00A73EEB" w:rsidP="00A73EEB">
      <w:pPr>
        <w:jc w:val="center"/>
        <w:rPr>
          <w:rFonts w:ascii="Calibri" w:hAnsi="Calibri" w:cs="Calibri"/>
          <w:b/>
          <w:bCs/>
          <w:sz w:val="28"/>
          <w:szCs w:val="28"/>
          <w:u w:val="single"/>
        </w:rPr>
      </w:pPr>
    </w:p>
    <w:p w14:paraId="564018FC" w14:textId="77777777" w:rsidR="003E0A46" w:rsidRDefault="003E0A46" w:rsidP="00136D5F">
      <w:pPr>
        <w:rPr>
          <w:b/>
          <w:sz w:val="28"/>
          <w:szCs w:val="28"/>
          <w:u w:val="single"/>
        </w:rPr>
      </w:pPr>
    </w:p>
    <w:p w14:paraId="235E2B45" w14:textId="6C7B6E37" w:rsidR="00136D5F" w:rsidRPr="00495152" w:rsidRDefault="00495152" w:rsidP="00136D5F">
      <w:pPr>
        <w:rPr>
          <w:b/>
          <w:sz w:val="28"/>
          <w:szCs w:val="28"/>
          <w:u w:val="single"/>
        </w:rPr>
      </w:pPr>
      <w:r w:rsidRPr="00495152">
        <w:rPr>
          <w:b/>
          <w:sz w:val="28"/>
          <w:szCs w:val="28"/>
          <w:u w:val="single"/>
        </w:rPr>
        <w:t>Section 3: Additional questions</w:t>
      </w:r>
    </w:p>
    <w:p w14:paraId="6EAEB78D" w14:textId="3FFDB747" w:rsidR="00136D5F" w:rsidRPr="00C3104C" w:rsidRDefault="00136D5F" w:rsidP="00C3104C">
      <w:pPr>
        <w:pStyle w:val="ListParagraph"/>
        <w:numPr>
          <w:ilvl w:val="0"/>
          <w:numId w:val="45"/>
        </w:numPr>
        <w:rPr>
          <w:sz w:val="28"/>
          <w:szCs w:val="28"/>
        </w:rPr>
      </w:pPr>
      <w:r w:rsidRPr="00C3104C">
        <w:rPr>
          <w:sz w:val="28"/>
          <w:szCs w:val="28"/>
        </w:rPr>
        <w:t xml:space="preserve">How do you </w:t>
      </w:r>
      <w:r w:rsidR="008D4EB2" w:rsidRPr="00C3104C">
        <w:rPr>
          <w:sz w:val="28"/>
          <w:szCs w:val="28"/>
        </w:rPr>
        <w:t>most often</w:t>
      </w:r>
      <w:r w:rsidRPr="00C3104C">
        <w:rPr>
          <w:sz w:val="28"/>
          <w:szCs w:val="28"/>
        </w:rPr>
        <w:t xml:space="preserve"> travel around town (to work, school, shopping, etc.)</w:t>
      </w:r>
      <w:r w:rsidR="008D4EB2" w:rsidRPr="00C3104C">
        <w:rPr>
          <w:sz w:val="28"/>
          <w:szCs w:val="28"/>
        </w:rPr>
        <w:t>? Check no more than two.</w:t>
      </w:r>
    </w:p>
    <w:p w14:paraId="3FC492FC" w14:textId="235EA543" w:rsidR="00136D5F" w:rsidRPr="008D4EB2" w:rsidRDefault="008D4EB2" w:rsidP="002242C7">
      <w:pPr>
        <w:pStyle w:val="ListParagraph"/>
        <w:numPr>
          <w:ilvl w:val="0"/>
          <w:numId w:val="27"/>
        </w:numPr>
        <w:rPr>
          <w:sz w:val="28"/>
          <w:szCs w:val="28"/>
        </w:rPr>
      </w:pPr>
      <w:r w:rsidRPr="008D4EB2">
        <w:rPr>
          <w:sz w:val="28"/>
          <w:szCs w:val="28"/>
        </w:rPr>
        <w:t xml:space="preserve">Drive </w:t>
      </w:r>
      <w:r w:rsidR="002242C7">
        <w:rPr>
          <w:sz w:val="28"/>
          <w:szCs w:val="28"/>
        </w:rPr>
        <w:t xml:space="preserve">or ride in </w:t>
      </w:r>
      <w:r w:rsidRPr="008D4EB2">
        <w:rPr>
          <w:sz w:val="28"/>
          <w:szCs w:val="28"/>
        </w:rPr>
        <w:t>a car</w:t>
      </w:r>
    </w:p>
    <w:p w14:paraId="09456B29" w14:textId="7623B319" w:rsidR="008D4EB2" w:rsidRPr="008D4EB2" w:rsidRDefault="008D4EB2" w:rsidP="002242C7">
      <w:pPr>
        <w:pStyle w:val="ListParagraph"/>
        <w:numPr>
          <w:ilvl w:val="0"/>
          <w:numId w:val="27"/>
        </w:numPr>
        <w:rPr>
          <w:sz w:val="28"/>
          <w:szCs w:val="28"/>
        </w:rPr>
      </w:pPr>
      <w:r w:rsidRPr="008D4EB2">
        <w:rPr>
          <w:sz w:val="28"/>
          <w:szCs w:val="28"/>
        </w:rPr>
        <w:t>Walk</w:t>
      </w:r>
    </w:p>
    <w:p w14:paraId="529AC995" w14:textId="4470C7D8" w:rsidR="008D4EB2" w:rsidRPr="008D4EB2" w:rsidRDefault="008D4EB2" w:rsidP="002242C7">
      <w:pPr>
        <w:pStyle w:val="ListParagraph"/>
        <w:numPr>
          <w:ilvl w:val="0"/>
          <w:numId w:val="27"/>
        </w:numPr>
        <w:rPr>
          <w:sz w:val="28"/>
          <w:szCs w:val="28"/>
        </w:rPr>
      </w:pPr>
      <w:r w:rsidRPr="008D4EB2">
        <w:rPr>
          <w:sz w:val="28"/>
          <w:szCs w:val="28"/>
        </w:rPr>
        <w:t>Bicycle</w:t>
      </w:r>
    </w:p>
    <w:p w14:paraId="35AF7812" w14:textId="5E606B11" w:rsidR="008D4EB2" w:rsidRPr="008D4EB2" w:rsidRDefault="008D4EB2" w:rsidP="002242C7">
      <w:pPr>
        <w:pStyle w:val="ListParagraph"/>
        <w:numPr>
          <w:ilvl w:val="0"/>
          <w:numId w:val="27"/>
        </w:numPr>
        <w:rPr>
          <w:sz w:val="28"/>
          <w:szCs w:val="28"/>
        </w:rPr>
      </w:pPr>
      <w:r w:rsidRPr="008D4EB2">
        <w:rPr>
          <w:sz w:val="28"/>
          <w:szCs w:val="28"/>
        </w:rPr>
        <w:t>Bus</w:t>
      </w:r>
    </w:p>
    <w:p w14:paraId="33F85C52" w14:textId="781BBC44" w:rsidR="008D4EB2" w:rsidRPr="008D4EB2" w:rsidRDefault="008D4EB2" w:rsidP="002242C7">
      <w:pPr>
        <w:pStyle w:val="ListParagraph"/>
        <w:numPr>
          <w:ilvl w:val="0"/>
          <w:numId w:val="27"/>
        </w:numPr>
        <w:rPr>
          <w:sz w:val="28"/>
          <w:szCs w:val="28"/>
        </w:rPr>
      </w:pPr>
      <w:r w:rsidRPr="008D4EB2">
        <w:rPr>
          <w:sz w:val="28"/>
          <w:szCs w:val="28"/>
        </w:rPr>
        <w:t>Train</w:t>
      </w:r>
    </w:p>
    <w:p w14:paraId="3E8E826B" w14:textId="22BB6769" w:rsidR="002242C7" w:rsidRDefault="008D4EB2" w:rsidP="002242C7">
      <w:pPr>
        <w:pStyle w:val="ListParagraph"/>
        <w:numPr>
          <w:ilvl w:val="0"/>
          <w:numId w:val="27"/>
        </w:numPr>
        <w:rPr>
          <w:sz w:val="28"/>
          <w:szCs w:val="28"/>
        </w:rPr>
      </w:pPr>
      <w:r w:rsidRPr="008D4EB2">
        <w:rPr>
          <w:sz w:val="28"/>
          <w:szCs w:val="28"/>
        </w:rPr>
        <w:t>Other</w:t>
      </w:r>
      <w:r w:rsidR="002242C7">
        <w:rPr>
          <w:sz w:val="28"/>
          <w:szCs w:val="28"/>
        </w:rPr>
        <w:t xml:space="preserve">  __________</w:t>
      </w:r>
    </w:p>
    <w:p w14:paraId="0A7AF4C6" w14:textId="77777777" w:rsidR="00C3104C" w:rsidRPr="002242C7" w:rsidRDefault="00C3104C" w:rsidP="00C3104C">
      <w:pPr>
        <w:pStyle w:val="ListParagraph"/>
        <w:rPr>
          <w:sz w:val="28"/>
          <w:szCs w:val="28"/>
        </w:rPr>
      </w:pPr>
    </w:p>
    <w:p w14:paraId="03A2266C" w14:textId="41050825" w:rsidR="0000544A" w:rsidRPr="00C3104C" w:rsidRDefault="0000544A" w:rsidP="00C3104C">
      <w:pPr>
        <w:pStyle w:val="ListParagraph"/>
        <w:numPr>
          <w:ilvl w:val="0"/>
          <w:numId w:val="45"/>
        </w:numPr>
        <w:rPr>
          <w:sz w:val="28"/>
          <w:szCs w:val="28"/>
        </w:rPr>
      </w:pPr>
      <w:r w:rsidRPr="00C3104C">
        <w:rPr>
          <w:sz w:val="28"/>
          <w:szCs w:val="28"/>
        </w:rPr>
        <w:t xml:space="preserve">Do you </w:t>
      </w:r>
      <w:r w:rsidR="008D4EB2" w:rsidRPr="00C3104C">
        <w:rPr>
          <w:sz w:val="28"/>
          <w:szCs w:val="28"/>
        </w:rPr>
        <w:t xml:space="preserve">or someone in your household </w:t>
      </w:r>
      <w:r w:rsidRPr="00C3104C">
        <w:rPr>
          <w:sz w:val="28"/>
          <w:szCs w:val="28"/>
        </w:rPr>
        <w:t>own a car?</w:t>
      </w:r>
    </w:p>
    <w:p w14:paraId="3C172F81" w14:textId="6166763B" w:rsidR="008D4EB2" w:rsidRPr="008D4EB2" w:rsidRDefault="008D4EB2" w:rsidP="002242C7">
      <w:pPr>
        <w:pStyle w:val="ListParagraph"/>
        <w:numPr>
          <w:ilvl w:val="0"/>
          <w:numId w:val="28"/>
        </w:numPr>
        <w:rPr>
          <w:sz w:val="28"/>
          <w:szCs w:val="28"/>
        </w:rPr>
      </w:pPr>
      <w:r w:rsidRPr="008D4EB2">
        <w:rPr>
          <w:sz w:val="28"/>
          <w:szCs w:val="28"/>
        </w:rPr>
        <w:t>Yes</w:t>
      </w:r>
    </w:p>
    <w:p w14:paraId="32D2A334" w14:textId="285C3137" w:rsidR="008D4EB2" w:rsidRDefault="008D4EB2" w:rsidP="002242C7">
      <w:pPr>
        <w:pStyle w:val="ListParagraph"/>
        <w:numPr>
          <w:ilvl w:val="0"/>
          <w:numId w:val="28"/>
        </w:numPr>
        <w:rPr>
          <w:sz w:val="28"/>
          <w:szCs w:val="28"/>
        </w:rPr>
      </w:pPr>
      <w:r w:rsidRPr="008D4EB2">
        <w:rPr>
          <w:sz w:val="28"/>
          <w:szCs w:val="28"/>
        </w:rPr>
        <w:t>No</w:t>
      </w:r>
    </w:p>
    <w:p w14:paraId="73D8C7AB" w14:textId="77777777" w:rsidR="00C3104C" w:rsidRPr="008D4EB2" w:rsidRDefault="00C3104C" w:rsidP="00C3104C">
      <w:pPr>
        <w:pStyle w:val="ListParagraph"/>
        <w:rPr>
          <w:sz w:val="28"/>
          <w:szCs w:val="28"/>
        </w:rPr>
      </w:pPr>
    </w:p>
    <w:p w14:paraId="4CBF21DA" w14:textId="4F281FD7" w:rsidR="00525EF6" w:rsidRPr="00C3104C" w:rsidRDefault="00C3104C" w:rsidP="00C3104C">
      <w:pPr>
        <w:pStyle w:val="ListParagraph"/>
        <w:numPr>
          <w:ilvl w:val="0"/>
          <w:numId w:val="45"/>
        </w:numPr>
        <w:rPr>
          <w:sz w:val="28"/>
          <w:szCs w:val="28"/>
        </w:rPr>
      </w:pPr>
      <w:r w:rsidRPr="00C3104C">
        <w:rPr>
          <w:sz w:val="28"/>
          <w:szCs w:val="28"/>
        </w:rPr>
        <w:t>I</w:t>
      </w:r>
      <w:r w:rsidR="00495152" w:rsidRPr="00C3104C">
        <w:rPr>
          <w:sz w:val="28"/>
          <w:szCs w:val="28"/>
        </w:rPr>
        <w:t xml:space="preserve">n the last year, </w:t>
      </w:r>
      <w:r w:rsidR="00525EF6" w:rsidRPr="00C3104C">
        <w:rPr>
          <w:sz w:val="28"/>
          <w:szCs w:val="28"/>
        </w:rPr>
        <w:t xml:space="preserve">how </w:t>
      </w:r>
      <w:r w:rsidR="00495152" w:rsidRPr="00C3104C">
        <w:rPr>
          <w:sz w:val="28"/>
          <w:szCs w:val="28"/>
        </w:rPr>
        <w:t>often</w:t>
      </w:r>
      <w:r w:rsidR="00525EF6" w:rsidRPr="00C3104C">
        <w:rPr>
          <w:sz w:val="28"/>
          <w:szCs w:val="28"/>
        </w:rPr>
        <w:t xml:space="preserve"> did you visit a natural area for fun or relaxation?</w:t>
      </w:r>
      <w:r w:rsidR="00495152" w:rsidRPr="00C3104C">
        <w:rPr>
          <w:sz w:val="28"/>
          <w:szCs w:val="28"/>
        </w:rPr>
        <w:t xml:space="preserve"> </w:t>
      </w:r>
      <w:r>
        <w:rPr>
          <w:sz w:val="28"/>
          <w:szCs w:val="28"/>
        </w:rPr>
        <w:t>P</w:t>
      </w:r>
      <w:r w:rsidR="00495152" w:rsidRPr="00C3104C">
        <w:rPr>
          <w:sz w:val="28"/>
          <w:szCs w:val="28"/>
        </w:rPr>
        <w:t>ick the option that fits best.</w:t>
      </w:r>
    </w:p>
    <w:p w14:paraId="5B827465" w14:textId="77777777" w:rsidR="00525EF6" w:rsidRPr="008D4EB2" w:rsidRDefault="00525EF6" w:rsidP="002242C7">
      <w:pPr>
        <w:pStyle w:val="ListParagraph"/>
        <w:numPr>
          <w:ilvl w:val="0"/>
          <w:numId w:val="29"/>
        </w:numPr>
        <w:rPr>
          <w:sz w:val="28"/>
          <w:szCs w:val="28"/>
        </w:rPr>
      </w:pPr>
      <w:r w:rsidRPr="008D4EB2">
        <w:rPr>
          <w:sz w:val="28"/>
          <w:szCs w:val="28"/>
        </w:rPr>
        <w:t>Never</w:t>
      </w:r>
    </w:p>
    <w:p w14:paraId="36B83C7B" w14:textId="77777777" w:rsidR="00525EF6" w:rsidRPr="008D4EB2" w:rsidRDefault="00525EF6" w:rsidP="002242C7">
      <w:pPr>
        <w:pStyle w:val="ListParagraph"/>
        <w:numPr>
          <w:ilvl w:val="0"/>
          <w:numId w:val="29"/>
        </w:numPr>
        <w:rPr>
          <w:sz w:val="28"/>
          <w:szCs w:val="28"/>
        </w:rPr>
      </w:pPr>
      <w:r w:rsidRPr="008D4EB2">
        <w:rPr>
          <w:sz w:val="28"/>
          <w:szCs w:val="28"/>
        </w:rPr>
        <w:t>About once a month</w:t>
      </w:r>
    </w:p>
    <w:p w14:paraId="54F502D7" w14:textId="77777777" w:rsidR="00525EF6" w:rsidRPr="008D4EB2" w:rsidRDefault="00525EF6" w:rsidP="002242C7">
      <w:pPr>
        <w:pStyle w:val="ListParagraph"/>
        <w:numPr>
          <w:ilvl w:val="0"/>
          <w:numId w:val="29"/>
        </w:numPr>
        <w:rPr>
          <w:sz w:val="28"/>
          <w:szCs w:val="28"/>
        </w:rPr>
      </w:pPr>
      <w:r w:rsidRPr="008D4EB2">
        <w:rPr>
          <w:sz w:val="28"/>
          <w:szCs w:val="28"/>
        </w:rPr>
        <w:t>About once every other week</w:t>
      </w:r>
    </w:p>
    <w:p w14:paraId="567AC8DF" w14:textId="77777777" w:rsidR="00525EF6" w:rsidRPr="008D4EB2" w:rsidRDefault="00525EF6" w:rsidP="002242C7">
      <w:pPr>
        <w:pStyle w:val="ListParagraph"/>
        <w:numPr>
          <w:ilvl w:val="0"/>
          <w:numId w:val="29"/>
        </w:numPr>
        <w:rPr>
          <w:sz w:val="28"/>
          <w:szCs w:val="28"/>
        </w:rPr>
      </w:pPr>
      <w:r w:rsidRPr="008D4EB2">
        <w:rPr>
          <w:sz w:val="28"/>
          <w:szCs w:val="28"/>
        </w:rPr>
        <w:t>About once every week</w:t>
      </w:r>
    </w:p>
    <w:p w14:paraId="3F78F9E3" w14:textId="73BEE6DD" w:rsidR="00525EF6" w:rsidRDefault="00525EF6" w:rsidP="002242C7">
      <w:pPr>
        <w:pStyle w:val="ListParagraph"/>
        <w:numPr>
          <w:ilvl w:val="0"/>
          <w:numId w:val="29"/>
        </w:numPr>
        <w:rPr>
          <w:sz w:val="28"/>
          <w:szCs w:val="28"/>
        </w:rPr>
      </w:pPr>
      <w:r w:rsidRPr="008D4EB2">
        <w:rPr>
          <w:sz w:val="28"/>
          <w:szCs w:val="28"/>
        </w:rPr>
        <w:t>More than one time every week</w:t>
      </w:r>
    </w:p>
    <w:p w14:paraId="7DABB015" w14:textId="77777777" w:rsidR="00C3104C" w:rsidRDefault="00C3104C" w:rsidP="00C3104C">
      <w:pPr>
        <w:pStyle w:val="ListParagraph"/>
        <w:rPr>
          <w:sz w:val="28"/>
          <w:szCs w:val="28"/>
        </w:rPr>
      </w:pPr>
    </w:p>
    <w:p w14:paraId="112DE2F0" w14:textId="77777777" w:rsidR="00C3104C" w:rsidRPr="00C3104C" w:rsidRDefault="00C3104C" w:rsidP="00C3104C">
      <w:pPr>
        <w:pStyle w:val="ListParagraph"/>
        <w:numPr>
          <w:ilvl w:val="0"/>
          <w:numId w:val="45"/>
        </w:numPr>
        <w:rPr>
          <w:sz w:val="28"/>
          <w:szCs w:val="28"/>
        </w:rPr>
      </w:pPr>
      <w:r w:rsidRPr="00C3104C">
        <w:rPr>
          <w:sz w:val="28"/>
          <w:szCs w:val="28"/>
        </w:rPr>
        <w:t>In the past 7 days, if there have been times when you did not have enough food or money to buy food, how many days has your household had to:</w:t>
      </w:r>
    </w:p>
    <w:p w14:paraId="2867D094" w14:textId="77777777" w:rsidR="00C3104C" w:rsidRPr="00525EF6" w:rsidRDefault="00C3104C" w:rsidP="00C3104C">
      <w:pPr>
        <w:pStyle w:val="ListParagraph"/>
        <w:numPr>
          <w:ilvl w:val="0"/>
          <w:numId w:val="31"/>
        </w:numPr>
        <w:spacing w:after="0" w:line="240" w:lineRule="auto"/>
        <w:rPr>
          <w:sz w:val="28"/>
          <w:szCs w:val="28"/>
        </w:rPr>
      </w:pPr>
      <w:r w:rsidRPr="00525EF6">
        <w:rPr>
          <w:sz w:val="28"/>
          <w:szCs w:val="28"/>
        </w:rPr>
        <w:t>Rely on less expensive foods</w:t>
      </w:r>
      <w:r>
        <w:rPr>
          <w:sz w:val="28"/>
          <w:szCs w:val="28"/>
        </w:rPr>
        <w:t>, even if you like them less</w:t>
      </w:r>
      <w:r w:rsidRPr="00525EF6">
        <w:rPr>
          <w:sz w:val="28"/>
          <w:szCs w:val="28"/>
        </w:rPr>
        <w:t>?</w:t>
      </w:r>
      <w:r w:rsidRPr="00525EF6">
        <w:rPr>
          <w:sz w:val="28"/>
          <w:szCs w:val="28"/>
        </w:rPr>
        <w:tab/>
      </w:r>
      <w:r w:rsidRPr="00525EF6">
        <w:rPr>
          <w:sz w:val="28"/>
          <w:szCs w:val="28"/>
        </w:rPr>
        <w:tab/>
      </w:r>
      <w:r w:rsidRPr="00525EF6">
        <w:rPr>
          <w:sz w:val="28"/>
          <w:szCs w:val="28"/>
        </w:rPr>
        <w:tab/>
        <w:t>_____</w:t>
      </w:r>
    </w:p>
    <w:p w14:paraId="31B98ADE" w14:textId="77777777" w:rsidR="00C3104C" w:rsidRPr="00525EF6" w:rsidRDefault="00C3104C" w:rsidP="00C3104C">
      <w:pPr>
        <w:pStyle w:val="ListParagraph"/>
        <w:numPr>
          <w:ilvl w:val="0"/>
          <w:numId w:val="31"/>
        </w:numPr>
        <w:spacing w:after="0" w:line="240" w:lineRule="auto"/>
        <w:rPr>
          <w:sz w:val="28"/>
          <w:szCs w:val="28"/>
        </w:rPr>
      </w:pPr>
      <w:r w:rsidRPr="00525EF6">
        <w:rPr>
          <w:sz w:val="28"/>
          <w:szCs w:val="28"/>
        </w:rPr>
        <w:t xml:space="preserve">Borrow food, or rely on help from a friend or relative?  </w:t>
      </w:r>
      <w:r w:rsidRPr="00525EF6">
        <w:rPr>
          <w:sz w:val="28"/>
          <w:szCs w:val="28"/>
        </w:rPr>
        <w:tab/>
      </w:r>
      <w:r w:rsidRPr="00525EF6">
        <w:rPr>
          <w:sz w:val="28"/>
          <w:szCs w:val="28"/>
        </w:rPr>
        <w:tab/>
      </w:r>
      <w:r w:rsidRPr="00525EF6">
        <w:rPr>
          <w:sz w:val="28"/>
          <w:szCs w:val="28"/>
        </w:rPr>
        <w:tab/>
        <w:t>_____</w:t>
      </w:r>
    </w:p>
    <w:p w14:paraId="36113CF7" w14:textId="77777777" w:rsidR="00C3104C" w:rsidRPr="00525EF6" w:rsidRDefault="00C3104C" w:rsidP="00C3104C">
      <w:pPr>
        <w:pStyle w:val="ListParagraph"/>
        <w:numPr>
          <w:ilvl w:val="0"/>
          <w:numId w:val="31"/>
        </w:numPr>
        <w:spacing w:after="0" w:line="240" w:lineRule="auto"/>
        <w:rPr>
          <w:sz w:val="28"/>
          <w:szCs w:val="28"/>
        </w:rPr>
      </w:pPr>
      <w:r w:rsidRPr="00525EF6">
        <w:rPr>
          <w:sz w:val="28"/>
          <w:szCs w:val="28"/>
        </w:rPr>
        <w:t xml:space="preserve">Limit portion size at mealtimes? </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_____</w:t>
      </w:r>
    </w:p>
    <w:p w14:paraId="4E5CB329" w14:textId="77777777" w:rsidR="00C3104C" w:rsidRPr="00525EF6" w:rsidRDefault="00C3104C" w:rsidP="00C3104C">
      <w:pPr>
        <w:pStyle w:val="ListParagraph"/>
        <w:numPr>
          <w:ilvl w:val="0"/>
          <w:numId w:val="31"/>
        </w:numPr>
        <w:spacing w:after="0" w:line="240" w:lineRule="auto"/>
        <w:rPr>
          <w:sz w:val="28"/>
          <w:szCs w:val="28"/>
        </w:rPr>
      </w:pPr>
      <w:r w:rsidRPr="00525EF6">
        <w:rPr>
          <w:sz w:val="28"/>
          <w:szCs w:val="28"/>
        </w:rPr>
        <w:t>Restrict consumption by adults in order for small children to eat?</w:t>
      </w:r>
      <w:r w:rsidRPr="00525EF6">
        <w:rPr>
          <w:sz w:val="28"/>
          <w:szCs w:val="28"/>
        </w:rPr>
        <w:tab/>
        <w:t>_____</w:t>
      </w:r>
    </w:p>
    <w:p w14:paraId="55520728" w14:textId="77777777" w:rsidR="00C3104C" w:rsidRPr="00525EF6" w:rsidRDefault="00C3104C" w:rsidP="00C3104C">
      <w:pPr>
        <w:pStyle w:val="ListParagraph"/>
        <w:numPr>
          <w:ilvl w:val="0"/>
          <w:numId w:val="31"/>
        </w:numPr>
        <w:spacing w:after="0" w:line="240" w:lineRule="auto"/>
        <w:rPr>
          <w:sz w:val="28"/>
          <w:szCs w:val="28"/>
        </w:rPr>
      </w:pPr>
      <w:r w:rsidRPr="00525EF6">
        <w:rPr>
          <w:sz w:val="28"/>
          <w:szCs w:val="28"/>
        </w:rPr>
        <w:t>Reduce number of meals eaten in a day?</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_____</w:t>
      </w:r>
    </w:p>
    <w:p w14:paraId="46E96C83" w14:textId="5C0B83F3" w:rsidR="00C3104C" w:rsidRDefault="00C3104C" w:rsidP="00C3104C">
      <w:pPr>
        <w:rPr>
          <w:sz w:val="28"/>
          <w:szCs w:val="28"/>
        </w:rPr>
      </w:pPr>
    </w:p>
    <w:p w14:paraId="0DBD660E" w14:textId="7F444CDE" w:rsidR="00C3104C" w:rsidRPr="00C3104C" w:rsidRDefault="00C3104C" w:rsidP="00C3104C">
      <w:pPr>
        <w:pStyle w:val="ListParagraph"/>
        <w:numPr>
          <w:ilvl w:val="0"/>
          <w:numId w:val="45"/>
        </w:numPr>
        <w:rPr>
          <w:sz w:val="28"/>
          <w:szCs w:val="28"/>
        </w:rPr>
      </w:pPr>
      <w:r w:rsidRPr="00C3104C">
        <w:rPr>
          <w:sz w:val="28"/>
          <w:szCs w:val="28"/>
        </w:rPr>
        <w:t>Do you own your home?</w:t>
      </w:r>
    </w:p>
    <w:p w14:paraId="3600E2F4" w14:textId="77777777" w:rsidR="00C3104C" w:rsidRPr="00EF3964" w:rsidRDefault="00C3104C" w:rsidP="00C3104C">
      <w:pPr>
        <w:pStyle w:val="ListParagraph"/>
        <w:numPr>
          <w:ilvl w:val="0"/>
          <w:numId w:val="13"/>
        </w:numPr>
        <w:rPr>
          <w:sz w:val="28"/>
          <w:szCs w:val="28"/>
        </w:rPr>
      </w:pPr>
      <w:r w:rsidRPr="00EF3964">
        <w:rPr>
          <w:sz w:val="28"/>
          <w:szCs w:val="28"/>
        </w:rPr>
        <w:t>Yes</w:t>
      </w:r>
    </w:p>
    <w:p w14:paraId="5B0F8980" w14:textId="4093F5B0" w:rsidR="00C3104C" w:rsidRDefault="00C3104C" w:rsidP="00C3104C">
      <w:pPr>
        <w:pStyle w:val="ListParagraph"/>
        <w:numPr>
          <w:ilvl w:val="0"/>
          <w:numId w:val="13"/>
        </w:numPr>
        <w:rPr>
          <w:sz w:val="28"/>
          <w:szCs w:val="28"/>
        </w:rPr>
      </w:pPr>
      <w:r w:rsidRPr="00EF3964">
        <w:rPr>
          <w:sz w:val="28"/>
          <w:szCs w:val="28"/>
        </w:rPr>
        <w:t>No</w:t>
      </w:r>
    </w:p>
    <w:p w14:paraId="07453563" w14:textId="77777777" w:rsidR="00C3104C" w:rsidRPr="00EF3964" w:rsidRDefault="00C3104C" w:rsidP="00C3104C">
      <w:pPr>
        <w:pStyle w:val="ListParagraph"/>
        <w:rPr>
          <w:sz w:val="28"/>
          <w:szCs w:val="28"/>
        </w:rPr>
      </w:pPr>
    </w:p>
    <w:p w14:paraId="7E1ACBB0" w14:textId="78199102" w:rsidR="00C3104C" w:rsidRPr="00C3104C" w:rsidRDefault="00C3104C" w:rsidP="00C3104C">
      <w:pPr>
        <w:pStyle w:val="ListParagraph"/>
        <w:numPr>
          <w:ilvl w:val="0"/>
          <w:numId w:val="45"/>
        </w:numPr>
        <w:rPr>
          <w:sz w:val="28"/>
          <w:szCs w:val="28"/>
        </w:rPr>
      </w:pPr>
      <w:r w:rsidRPr="00C3104C">
        <w:rPr>
          <w:sz w:val="28"/>
          <w:szCs w:val="28"/>
        </w:rPr>
        <w:t>Do you, or your family, farm or do work related to agriculture?</w:t>
      </w:r>
    </w:p>
    <w:p w14:paraId="6505171F" w14:textId="77777777" w:rsidR="00C3104C" w:rsidRPr="00EF3964" w:rsidRDefault="00C3104C" w:rsidP="00C3104C">
      <w:pPr>
        <w:pStyle w:val="ListParagraph"/>
        <w:numPr>
          <w:ilvl w:val="0"/>
          <w:numId w:val="13"/>
        </w:numPr>
        <w:rPr>
          <w:sz w:val="28"/>
          <w:szCs w:val="28"/>
        </w:rPr>
      </w:pPr>
      <w:r w:rsidRPr="00EF3964">
        <w:rPr>
          <w:sz w:val="28"/>
          <w:szCs w:val="28"/>
        </w:rPr>
        <w:t>Yes</w:t>
      </w:r>
    </w:p>
    <w:p w14:paraId="0F54E797" w14:textId="3FD28721" w:rsidR="00C3104C" w:rsidRDefault="00C3104C" w:rsidP="00C3104C">
      <w:pPr>
        <w:pStyle w:val="ListParagraph"/>
        <w:numPr>
          <w:ilvl w:val="0"/>
          <w:numId w:val="13"/>
        </w:numPr>
        <w:rPr>
          <w:sz w:val="28"/>
          <w:szCs w:val="28"/>
        </w:rPr>
      </w:pPr>
      <w:r w:rsidRPr="00EF3964">
        <w:rPr>
          <w:sz w:val="28"/>
          <w:szCs w:val="28"/>
        </w:rPr>
        <w:t>No</w:t>
      </w:r>
    </w:p>
    <w:p w14:paraId="0A96CAD8" w14:textId="77777777" w:rsidR="00C3104C" w:rsidRPr="00EF3964" w:rsidRDefault="00C3104C" w:rsidP="00C3104C">
      <w:pPr>
        <w:pStyle w:val="ListParagraph"/>
        <w:rPr>
          <w:sz w:val="28"/>
          <w:szCs w:val="28"/>
        </w:rPr>
      </w:pPr>
    </w:p>
    <w:p w14:paraId="03F4B569" w14:textId="2D81F15B" w:rsidR="00C3104C" w:rsidRPr="00C3104C" w:rsidRDefault="00C3104C" w:rsidP="00C3104C">
      <w:pPr>
        <w:pStyle w:val="ListParagraph"/>
        <w:numPr>
          <w:ilvl w:val="0"/>
          <w:numId w:val="45"/>
        </w:numPr>
        <w:rPr>
          <w:sz w:val="28"/>
          <w:szCs w:val="28"/>
        </w:rPr>
      </w:pPr>
      <w:r w:rsidRPr="00C3104C">
        <w:rPr>
          <w:sz w:val="28"/>
          <w:szCs w:val="28"/>
        </w:rPr>
        <w:t>People get food from many different places. Think about the food you had at home during the last month. Please indicate how much of that food came from each of the following kinds of places. The total should add up to 100 percent</w:t>
      </w:r>
      <w:r w:rsidRPr="00C3104C">
        <w:rPr>
          <w:sz w:val="28"/>
          <w:szCs w:val="28"/>
        </w:rPr>
        <w:br/>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rPr>
        <w:tab/>
      </w:r>
      <w:r w:rsidRPr="00C3104C">
        <w:rPr>
          <w:sz w:val="28"/>
          <w:szCs w:val="28"/>
          <w:u w:val="single"/>
        </w:rPr>
        <w:t>Percent</w:t>
      </w:r>
    </w:p>
    <w:p w14:paraId="5DE02C20" w14:textId="77777777" w:rsidR="00C3104C" w:rsidRPr="00525EF6" w:rsidRDefault="00C3104C" w:rsidP="00C3104C">
      <w:pPr>
        <w:pStyle w:val="ListParagraph"/>
        <w:numPr>
          <w:ilvl w:val="0"/>
          <w:numId w:val="32"/>
        </w:numPr>
        <w:spacing w:after="0" w:line="240" w:lineRule="auto"/>
        <w:rPr>
          <w:sz w:val="28"/>
          <w:szCs w:val="28"/>
        </w:rPr>
      </w:pPr>
      <w:r w:rsidRPr="00525EF6">
        <w:rPr>
          <w:sz w:val="28"/>
          <w:szCs w:val="28"/>
        </w:rPr>
        <w:t>Large grocery store</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_____</w:t>
      </w:r>
    </w:p>
    <w:p w14:paraId="7C099D31" w14:textId="77777777" w:rsidR="00C3104C" w:rsidRPr="00525EF6" w:rsidRDefault="00C3104C" w:rsidP="00C3104C">
      <w:pPr>
        <w:pStyle w:val="ListParagraph"/>
        <w:numPr>
          <w:ilvl w:val="0"/>
          <w:numId w:val="32"/>
        </w:numPr>
        <w:spacing w:after="0" w:line="240" w:lineRule="auto"/>
        <w:rPr>
          <w:sz w:val="28"/>
          <w:szCs w:val="28"/>
        </w:rPr>
      </w:pPr>
      <w:r w:rsidRPr="00525EF6">
        <w:rPr>
          <w:sz w:val="28"/>
          <w:szCs w:val="28"/>
        </w:rPr>
        <w:t>Food bank</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_____</w:t>
      </w:r>
    </w:p>
    <w:p w14:paraId="17E04B47" w14:textId="77777777" w:rsidR="00C3104C" w:rsidRPr="00525EF6" w:rsidRDefault="00C3104C" w:rsidP="00C3104C">
      <w:pPr>
        <w:pStyle w:val="ListParagraph"/>
        <w:numPr>
          <w:ilvl w:val="0"/>
          <w:numId w:val="32"/>
        </w:numPr>
        <w:spacing w:after="0" w:line="240" w:lineRule="auto"/>
        <w:rPr>
          <w:sz w:val="28"/>
          <w:szCs w:val="28"/>
        </w:rPr>
      </w:pPr>
      <w:r w:rsidRPr="00525EF6">
        <w:rPr>
          <w:sz w:val="28"/>
          <w:szCs w:val="28"/>
        </w:rPr>
        <w:t>Small food store</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 xml:space="preserve">  </w:t>
      </w:r>
      <w:r w:rsidRPr="00525EF6">
        <w:rPr>
          <w:sz w:val="28"/>
          <w:szCs w:val="28"/>
        </w:rPr>
        <w:tab/>
      </w:r>
      <w:r w:rsidRPr="00525EF6">
        <w:rPr>
          <w:sz w:val="28"/>
          <w:szCs w:val="28"/>
        </w:rPr>
        <w:tab/>
      </w:r>
      <w:r w:rsidRPr="00525EF6">
        <w:rPr>
          <w:sz w:val="28"/>
          <w:szCs w:val="28"/>
        </w:rPr>
        <w:tab/>
        <w:t>_____</w:t>
      </w:r>
    </w:p>
    <w:p w14:paraId="12B49A9E" w14:textId="77777777" w:rsidR="00C3104C" w:rsidRPr="00525EF6" w:rsidRDefault="00C3104C" w:rsidP="00C3104C">
      <w:pPr>
        <w:pStyle w:val="ListParagraph"/>
        <w:numPr>
          <w:ilvl w:val="0"/>
          <w:numId w:val="32"/>
        </w:numPr>
        <w:spacing w:after="0" w:line="240" w:lineRule="auto"/>
        <w:rPr>
          <w:sz w:val="28"/>
          <w:szCs w:val="28"/>
        </w:rPr>
      </w:pPr>
      <w:r w:rsidRPr="00525EF6">
        <w:rPr>
          <w:sz w:val="28"/>
          <w:szCs w:val="28"/>
        </w:rPr>
        <w:t>Friends, family, people in your community</w:t>
      </w:r>
      <w:r w:rsidRPr="00525EF6">
        <w:rPr>
          <w:sz w:val="28"/>
          <w:szCs w:val="28"/>
        </w:rPr>
        <w:tab/>
      </w:r>
      <w:r w:rsidRPr="00525EF6">
        <w:rPr>
          <w:sz w:val="28"/>
          <w:szCs w:val="28"/>
        </w:rPr>
        <w:tab/>
      </w:r>
      <w:r w:rsidRPr="00525EF6">
        <w:rPr>
          <w:sz w:val="28"/>
          <w:szCs w:val="28"/>
        </w:rPr>
        <w:tab/>
      </w:r>
      <w:r w:rsidRPr="00525EF6">
        <w:rPr>
          <w:sz w:val="28"/>
          <w:szCs w:val="28"/>
        </w:rPr>
        <w:tab/>
        <w:t>_____</w:t>
      </w:r>
    </w:p>
    <w:p w14:paraId="359C5F3D" w14:textId="77777777" w:rsidR="00C3104C" w:rsidRPr="00525EF6" w:rsidRDefault="00C3104C" w:rsidP="00C3104C">
      <w:pPr>
        <w:pStyle w:val="ListParagraph"/>
        <w:numPr>
          <w:ilvl w:val="0"/>
          <w:numId w:val="32"/>
        </w:numPr>
        <w:spacing w:after="0" w:line="240" w:lineRule="auto"/>
        <w:rPr>
          <w:sz w:val="28"/>
          <w:szCs w:val="28"/>
        </w:rPr>
      </w:pPr>
      <w:r w:rsidRPr="00525EF6">
        <w:rPr>
          <w:sz w:val="28"/>
          <w:szCs w:val="28"/>
        </w:rPr>
        <w:t>Farmer’s market</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_____</w:t>
      </w:r>
    </w:p>
    <w:p w14:paraId="4AFE77B5" w14:textId="77777777" w:rsidR="00C3104C" w:rsidRPr="00525EF6" w:rsidRDefault="00C3104C" w:rsidP="00C3104C">
      <w:pPr>
        <w:pStyle w:val="ListParagraph"/>
        <w:numPr>
          <w:ilvl w:val="0"/>
          <w:numId w:val="32"/>
        </w:numPr>
        <w:spacing w:after="0" w:line="240" w:lineRule="auto"/>
        <w:rPr>
          <w:sz w:val="28"/>
          <w:szCs w:val="28"/>
        </w:rPr>
      </w:pPr>
      <w:r>
        <w:rPr>
          <w:sz w:val="28"/>
          <w:szCs w:val="28"/>
        </w:rPr>
        <w:t>My o</w:t>
      </w:r>
      <w:r w:rsidRPr="00525EF6">
        <w:rPr>
          <w:sz w:val="28"/>
          <w:szCs w:val="28"/>
        </w:rPr>
        <w:t>wn garden</w:t>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r>
      <w:r w:rsidRPr="00525EF6">
        <w:rPr>
          <w:sz w:val="28"/>
          <w:szCs w:val="28"/>
        </w:rPr>
        <w:tab/>
        <w:t>_____</w:t>
      </w:r>
    </w:p>
    <w:p w14:paraId="1F433EB6" w14:textId="77777777" w:rsidR="00C3104C" w:rsidRDefault="00C3104C" w:rsidP="00C3104C">
      <w:pPr>
        <w:pStyle w:val="ListParagraph"/>
        <w:numPr>
          <w:ilvl w:val="0"/>
          <w:numId w:val="32"/>
        </w:numPr>
        <w:spacing w:after="0" w:line="240" w:lineRule="auto"/>
        <w:rPr>
          <w:sz w:val="28"/>
          <w:szCs w:val="28"/>
        </w:rPr>
      </w:pPr>
      <w:r w:rsidRPr="00525EF6">
        <w:rPr>
          <w:sz w:val="28"/>
          <w:szCs w:val="28"/>
        </w:rPr>
        <w:t>Fished, hunted, gathered free fruit</w:t>
      </w:r>
      <w:r>
        <w:rPr>
          <w:sz w:val="28"/>
          <w:szCs w:val="28"/>
        </w:rPr>
        <w:t xml:space="preserve"> or nuts</w:t>
      </w:r>
      <w:r w:rsidRPr="00525EF6">
        <w:rPr>
          <w:sz w:val="28"/>
          <w:szCs w:val="28"/>
        </w:rPr>
        <w:t xml:space="preserve"> in public spaces</w:t>
      </w:r>
      <w:r w:rsidRPr="00525EF6">
        <w:rPr>
          <w:sz w:val="28"/>
          <w:szCs w:val="28"/>
        </w:rPr>
        <w:tab/>
        <w:t>_____</w:t>
      </w:r>
    </w:p>
    <w:p w14:paraId="71C98B6E" w14:textId="77777777" w:rsidR="00C3104C" w:rsidRDefault="00C3104C" w:rsidP="00C3104C">
      <w:pPr>
        <w:spacing w:after="0" w:line="240" w:lineRule="auto"/>
        <w:rPr>
          <w:sz w:val="28"/>
          <w:szCs w:val="28"/>
        </w:rPr>
      </w:pPr>
    </w:p>
    <w:p w14:paraId="5BF6E775" w14:textId="6D14EFD2" w:rsidR="00C3104C" w:rsidRDefault="00C3104C" w:rsidP="00C3104C">
      <w:pPr>
        <w:spacing w:after="0" w:line="240" w:lineRule="auto"/>
        <w:rPr>
          <w:sz w:val="28"/>
          <w:szCs w:val="28"/>
        </w:rPr>
      </w:pPr>
      <w:r w:rsidRPr="002242C7">
        <w:rPr>
          <w:sz w:val="28"/>
          <w:szCs w:val="28"/>
          <w:highlight w:val="yellow"/>
        </w:rPr>
        <w:t xml:space="preserve"> [If bottom % is not zero]</w:t>
      </w:r>
      <w:r>
        <w:rPr>
          <w:sz w:val="28"/>
          <w:szCs w:val="28"/>
        </w:rPr>
        <w:t xml:space="preserve"> During the last month, about how many times did you do each of the following activities</w:t>
      </w:r>
      <w:r w:rsidR="000A2C68">
        <w:rPr>
          <w:sz w:val="28"/>
          <w:szCs w:val="28"/>
        </w:rPr>
        <w:t xml:space="preserve"> to get food</w:t>
      </w:r>
      <w:r>
        <w:rPr>
          <w:sz w:val="28"/>
          <w:szCs w:val="28"/>
        </w:rPr>
        <w:t>?</w:t>
      </w:r>
    </w:p>
    <w:p w14:paraId="2A1A4DF2" w14:textId="77777777" w:rsidR="00C3104C" w:rsidRPr="002242C7" w:rsidRDefault="00C3104C" w:rsidP="00C3104C">
      <w:pPr>
        <w:pStyle w:val="ListParagraph"/>
        <w:numPr>
          <w:ilvl w:val="0"/>
          <w:numId w:val="33"/>
        </w:numPr>
        <w:spacing w:after="0" w:line="240" w:lineRule="auto"/>
        <w:rPr>
          <w:sz w:val="28"/>
          <w:szCs w:val="28"/>
        </w:rPr>
      </w:pPr>
      <w:r w:rsidRPr="002242C7">
        <w:rPr>
          <w:sz w:val="28"/>
          <w:szCs w:val="28"/>
        </w:rPr>
        <w:t>Fishing for food to eat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____</w:t>
      </w:r>
    </w:p>
    <w:p w14:paraId="4E2CF99B" w14:textId="77777777" w:rsidR="00C3104C" w:rsidRPr="002242C7" w:rsidRDefault="00C3104C" w:rsidP="00C3104C">
      <w:pPr>
        <w:pStyle w:val="ListParagraph"/>
        <w:numPr>
          <w:ilvl w:val="0"/>
          <w:numId w:val="33"/>
        </w:numPr>
        <w:spacing w:after="0" w:line="240" w:lineRule="auto"/>
        <w:rPr>
          <w:sz w:val="28"/>
          <w:szCs w:val="28"/>
        </w:rPr>
      </w:pPr>
      <w:r w:rsidRPr="002242C7">
        <w:rPr>
          <w:sz w:val="28"/>
          <w:szCs w:val="28"/>
        </w:rPr>
        <w:t>Hunting for food to eat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____</w:t>
      </w:r>
      <w:r>
        <w:rPr>
          <w:sz w:val="28"/>
          <w:szCs w:val="28"/>
        </w:rPr>
        <w:tab/>
      </w:r>
    </w:p>
    <w:p w14:paraId="2E708E18" w14:textId="77777777" w:rsidR="00C3104C" w:rsidRPr="002242C7" w:rsidRDefault="00C3104C" w:rsidP="00C3104C">
      <w:pPr>
        <w:pStyle w:val="ListParagraph"/>
        <w:numPr>
          <w:ilvl w:val="0"/>
          <w:numId w:val="33"/>
        </w:numPr>
        <w:spacing w:after="0" w:line="240" w:lineRule="auto"/>
        <w:rPr>
          <w:sz w:val="28"/>
          <w:szCs w:val="28"/>
        </w:rPr>
      </w:pPr>
      <w:r w:rsidRPr="002242C7">
        <w:rPr>
          <w:sz w:val="28"/>
          <w:szCs w:val="28"/>
        </w:rPr>
        <w:t>Gathering free fruit or nuts in public spaces to eat</w:t>
      </w:r>
      <w:r>
        <w:rPr>
          <w:sz w:val="28"/>
          <w:szCs w:val="28"/>
        </w:rPr>
        <w:tab/>
      </w:r>
      <w:r>
        <w:rPr>
          <w:sz w:val="28"/>
          <w:szCs w:val="28"/>
        </w:rPr>
        <w:tab/>
      </w:r>
      <w:r>
        <w:rPr>
          <w:sz w:val="28"/>
          <w:szCs w:val="28"/>
        </w:rPr>
        <w:tab/>
        <w:t>____</w:t>
      </w:r>
    </w:p>
    <w:p w14:paraId="5D640ACA" w14:textId="18E3EB7B" w:rsidR="00C3104C" w:rsidRDefault="00C3104C" w:rsidP="00584C13">
      <w:pPr>
        <w:rPr>
          <w:sz w:val="28"/>
          <w:szCs w:val="28"/>
        </w:rPr>
      </w:pPr>
    </w:p>
    <w:p w14:paraId="54108BCD" w14:textId="77777777" w:rsidR="000A2C68" w:rsidRPr="00584C13" w:rsidRDefault="000A2C68" w:rsidP="00584C13">
      <w:pPr>
        <w:pStyle w:val="ListParagraph"/>
        <w:numPr>
          <w:ilvl w:val="0"/>
          <w:numId w:val="45"/>
        </w:numPr>
        <w:rPr>
          <w:rFonts w:ascii="Calibri" w:hAnsi="Calibri" w:cs="Calibri"/>
          <w:sz w:val="28"/>
          <w:szCs w:val="28"/>
        </w:rPr>
      </w:pPr>
      <w:r w:rsidRPr="00584C13">
        <w:rPr>
          <w:rFonts w:ascii="Calibri" w:hAnsi="Calibri" w:cs="Calibri"/>
          <w:sz w:val="28"/>
          <w:szCs w:val="28"/>
        </w:rPr>
        <w:t>Select all the categories that describe your employment status currently:</w:t>
      </w:r>
    </w:p>
    <w:p w14:paraId="19D029F7"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Employed full time</w:t>
      </w:r>
    </w:p>
    <w:p w14:paraId="61E6B12F"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Employed part time</w:t>
      </w:r>
    </w:p>
    <w:p w14:paraId="6A284AB6"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Self-employed</w:t>
      </w:r>
    </w:p>
    <w:p w14:paraId="26C724E0"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Student full time</w:t>
      </w:r>
    </w:p>
    <w:p w14:paraId="40DE6969"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Student part time</w:t>
      </w:r>
    </w:p>
    <w:p w14:paraId="2F7EB84A"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Recent graduate</w:t>
      </w:r>
    </w:p>
    <w:p w14:paraId="2B70ABE0"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 xml:space="preserve">Retired </w:t>
      </w:r>
    </w:p>
    <w:p w14:paraId="1C7E84AC" w14:textId="77777777"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Unemployed</w:t>
      </w:r>
    </w:p>
    <w:p w14:paraId="3CB47B39" w14:textId="20F5450F" w:rsidR="000A2C68" w:rsidRDefault="000A2C68" w:rsidP="000A2C68">
      <w:pPr>
        <w:pStyle w:val="ListParagraph"/>
        <w:numPr>
          <w:ilvl w:val="0"/>
          <w:numId w:val="17"/>
        </w:numPr>
        <w:rPr>
          <w:rFonts w:ascii="Calibri" w:hAnsi="Calibri" w:cs="Calibri"/>
          <w:sz w:val="28"/>
          <w:szCs w:val="28"/>
        </w:rPr>
      </w:pPr>
      <w:r>
        <w:rPr>
          <w:rFonts w:ascii="Calibri" w:hAnsi="Calibri" w:cs="Calibri"/>
          <w:sz w:val="28"/>
          <w:szCs w:val="28"/>
        </w:rPr>
        <w:t>Other  __________</w:t>
      </w:r>
    </w:p>
    <w:p w14:paraId="5893DB7D" w14:textId="4D32DE29" w:rsidR="000A2C68" w:rsidRDefault="000A2C68" w:rsidP="000A2C68">
      <w:pPr>
        <w:rPr>
          <w:rFonts w:ascii="Calibri" w:hAnsi="Calibri" w:cs="Calibri"/>
          <w:sz w:val="28"/>
          <w:szCs w:val="28"/>
        </w:rPr>
      </w:pPr>
    </w:p>
    <w:p w14:paraId="3381AA34" w14:textId="77777777" w:rsidR="000A2C68" w:rsidRDefault="000A2C68" w:rsidP="000A2C68">
      <w:pPr>
        <w:rPr>
          <w:rFonts w:ascii="Calibri" w:hAnsi="Calibri" w:cs="Calibri"/>
          <w:sz w:val="28"/>
          <w:szCs w:val="28"/>
        </w:rPr>
      </w:pPr>
    </w:p>
    <w:p w14:paraId="7738195D" w14:textId="71032C79" w:rsidR="000A2C68" w:rsidRPr="00584C13" w:rsidRDefault="000A2C68" w:rsidP="00584C13">
      <w:pPr>
        <w:pStyle w:val="ListParagraph"/>
        <w:numPr>
          <w:ilvl w:val="0"/>
          <w:numId w:val="45"/>
        </w:numPr>
        <w:rPr>
          <w:rFonts w:ascii="Calibri" w:hAnsi="Calibri" w:cs="Calibri"/>
          <w:sz w:val="28"/>
          <w:szCs w:val="28"/>
        </w:rPr>
      </w:pPr>
      <w:r w:rsidRPr="00584C13">
        <w:rPr>
          <w:rFonts w:ascii="Calibri" w:hAnsi="Calibri" w:cs="Calibri"/>
          <w:sz w:val="28"/>
          <w:szCs w:val="28"/>
        </w:rPr>
        <w:t>What is your age? (Please check the appropriate box)</w:t>
      </w:r>
    </w:p>
    <w:p w14:paraId="3E3205D0" w14:textId="44BF7FDF" w:rsidR="000A2C68" w:rsidRDefault="00B70B0E" w:rsidP="000A2C68">
      <w:pPr>
        <w:pStyle w:val="ListParagraph"/>
        <w:numPr>
          <w:ilvl w:val="0"/>
          <w:numId w:val="20"/>
        </w:numPr>
        <w:rPr>
          <w:rFonts w:ascii="Calibri" w:hAnsi="Calibri" w:cs="Calibri"/>
          <w:sz w:val="28"/>
          <w:szCs w:val="28"/>
        </w:rPr>
      </w:pPr>
      <w:commentRangeStart w:id="14"/>
      <w:commentRangeStart w:id="15"/>
      <w:r>
        <w:rPr>
          <w:rFonts w:ascii="Calibri" w:hAnsi="Calibri" w:cs="Calibri"/>
          <w:sz w:val="28"/>
          <w:szCs w:val="28"/>
        </w:rPr>
        <w:t>18</w:t>
      </w:r>
      <w:commentRangeEnd w:id="14"/>
      <w:r>
        <w:rPr>
          <w:rStyle w:val="CommentReference"/>
        </w:rPr>
        <w:commentReference w:id="14"/>
      </w:r>
      <w:commentRangeEnd w:id="15"/>
      <w:r w:rsidR="003E02E5">
        <w:rPr>
          <w:rStyle w:val="CommentReference"/>
        </w:rPr>
        <w:commentReference w:id="15"/>
      </w:r>
      <w:r>
        <w:rPr>
          <w:rFonts w:ascii="Calibri" w:hAnsi="Calibri" w:cs="Calibri"/>
          <w:sz w:val="28"/>
          <w:szCs w:val="28"/>
        </w:rPr>
        <w:t xml:space="preserve"> </w:t>
      </w:r>
      <w:r w:rsidR="000A2C68">
        <w:rPr>
          <w:rFonts w:ascii="Calibri" w:hAnsi="Calibri" w:cs="Calibri"/>
          <w:sz w:val="28"/>
          <w:szCs w:val="28"/>
        </w:rPr>
        <w:t>– 24 years</w:t>
      </w:r>
    </w:p>
    <w:p w14:paraId="2015CE50" w14:textId="77777777" w:rsidR="000A2C68" w:rsidRDefault="000A2C68" w:rsidP="000A2C68">
      <w:pPr>
        <w:pStyle w:val="ListParagraph"/>
        <w:numPr>
          <w:ilvl w:val="0"/>
          <w:numId w:val="20"/>
        </w:numPr>
        <w:rPr>
          <w:rFonts w:ascii="Calibri" w:hAnsi="Calibri" w:cs="Calibri"/>
          <w:sz w:val="28"/>
          <w:szCs w:val="28"/>
        </w:rPr>
      </w:pPr>
      <w:r>
        <w:rPr>
          <w:rFonts w:ascii="Calibri" w:hAnsi="Calibri" w:cs="Calibri"/>
          <w:sz w:val="28"/>
          <w:szCs w:val="28"/>
        </w:rPr>
        <w:t>25 – 34 years</w:t>
      </w:r>
    </w:p>
    <w:p w14:paraId="7F988D0E" w14:textId="77777777" w:rsidR="000A2C68" w:rsidRDefault="000A2C68" w:rsidP="000A2C68">
      <w:pPr>
        <w:pStyle w:val="ListParagraph"/>
        <w:numPr>
          <w:ilvl w:val="0"/>
          <w:numId w:val="20"/>
        </w:numPr>
        <w:rPr>
          <w:rFonts w:ascii="Calibri" w:hAnsi="Calibri" w:cs="Calibri"/>
          <w:sz w:val="28"/>
          <w:szCs w:val="28"/>
        </w:rPr>
      </w:pPr>
      <w:r>
        <w:rPr>
          <w:rFonts w:ascii="Calibri" w:hAnsi="Calibri" w:cs="Calibri"/>
          <w:sz w:val="28"/>
          <w:szCs w:val="28"/>
        </w:rPr>
        <w:t>35 – 44 years</w:t>
      </w:r>
    </w:p>
    <w:p w14:paraId="1A68428E" w14:textId="77777777" w:rsidR="000A2C68" w:rsidRDefault="000A2C68" w:rsidP="000A2C68">
      <w:pPr>
        <w:pStyle w:val="ListParagraph"/>
        <w:numPr>
          <w:ilvl w:val="0"/>
          <w:numId w:val="20"/>
        </w:numPr>
        <w:rPr>
          <w:rFonts w:ascii="Calibri" w:hAnsi="Calibri" w:cs="Calibri"/>
          <w:sz w:val="28"/>
          <w:szCs w:val="28"/>
        </w:rPr>
      </w:pPr>
      <w:r>
        <w:rPr>
          <w:rFonts w:ascii="Calibri" w:hAnsi="Calibri" w:cs="Calibri"/>
          <w:sz w:val="28"/>
          <w:szCs w:val="28"/>
        </w:rPr>
        <w:t>45 – 54 years</w:t>
      </w:r>
    </w:p>
    <w:p w14:paraId="2CCE0DCA" w14:textId="77777777" w:rsidR="000A2C68" w:rsidRDefault="000A2C68" w:rsidP="000A2C68">
      <w:pPr>
        <w:pStyle w:val="ListParagraph"/>
        <w:numPr>
          <w:ilvl w:val="0"/>
          <w:numId w:val="20"/>
        </w:numPr>
        <w:rPr>
          <w:rFonts w:ascii="Calibri" w:hAnsi="Calibri" w:cs="Calibri"/>
          <w:sz w:val="28"/>
          <w:szCs w:val="28"/>
        </w:rPr>
      </w:pPr>
      <w:r>
        <w:rPr>
          <w:rFonts w:ascii="Calibri" w:hAnsi="Calibri" w:cs="Calibri"/>
          <w:sz w:val="28"/>
          <w:szCs w:val="28"/>
        </w:rPr>
        <w:t xml:space="preserve">55 – 64 years </w:t>
      </w:r>
    </w:p>
    <w:p w14:paraId="77F3CDCE" w14:textId="0590CDFE" w:rsidR="000A2C68" w:rsidRDefault="000A2C68" w:rsidP="000A2C68">
      <w:pPr>
        <w:pStyle w:val="ListParagraph"/>
        <w:numPr>
          <w:ilvl w:val="0"/>
          <w:numId w:val="20"/>
        </w:numPr>
        <w:rPr>
          <w:rFonts w:ascii="Calibri" w:hAnsi="Calibri" w:cs="Calibri"/>
          <w:sz w:val="28"/>
          <w:szCs w:val="28"/>
        </w:rPr>
      </w:pPr>
      <w:r>
        <w:rPr>
          <w:rFonts w:ascii="Calibri" w:hAnsi="Calibri" w:cs="Calibri"/>
          <w:sz w:val="28"/>
          <w:szCs w:val="28"/>
        </w:rPr>
        <w:t xml:space="preserve">65+ years </w:t>
      </w:r>
    </w:p>
    <w:p w14:paraId="1F3B40DF" w14:textId="77777777" w:rsidR="000A2C68" w:rsidRDefault="000A2C68" w:rsidP="00584C13">
      <w:pPr>
        <w:pStyle w:val="ListParagraph"/>
        <w:rPr>
          <w:rFonts w:ascii="Calibri" w:hAnsi="Calibri" w:cs="Calibri"/>
          <w:sz w:val="28"/>
          <w:szCs w:val="28"/>
        </w:rPr>
      </w:pPr>
    </w:p>
    <w:p w14:paraId="5F2B465B" w14:textId="21CE0C41" w:rsidR="000A2C68" w:rsidRPr="00584C13" w:rsidRDefault="000A2C68" w:rsidP="00584C13">
      <w:pPr>
        <w:pStyle w:val="ListParagraph"/>
        <w:numPr>
          <w:ilvl w:val="0"/>
          <w:numId w:val="45"/>
        </w:numPr>
        <w:rPr>
          <w:rFonts w:ascii="Calibri" w:hAnsi="Calibri" w:cs="Calibri"/>
          <w:sz w:val="28"/>
          <w:szCs w:val="28"/>
        </w:rPr>
      </w:pPr>
      <w:r w:rsidRPr="00584C13">
        <w:rPr>
          <w:rFonts w:ascii="Calibri" w:hAnsi="Calibri" w:cs="Calibri"/>
          <w:sz w:val="28"/>
          <w:szCs w:val="28"/>
        </w:rPr>
        <w:t>Please select the one category that best describes the highest level of education you have completed.</w:t>
      </w:r>
    </w:p>
    <w:p w14:paraId="1A36E7E7" w14:textId="77777777" w:rsidR="000A2C68" w:rsidRDefault="000A2C68" w:rsidP="000A2C68">
      <w:pPr>
        <w:pStyle w:val="ListParagraph"/>
        <w:numPr>
          <w:ilvl w:val="0"/>
          <w:numId w:val="22"/>
        </w:numPr>
        <w:rPr>
          <w:rFonts w:ascii="Calibri" w:hAnsi="Calibri" w:cs="Calibri"/>
          <w:sz w:val="28"/>
          <w:szCs w:val="28"/>
        </w:rPr>
      </w:pPr>
      <w:r>
        <w:rPr>
          <w:rFonts w:ascii="Calibri" w:hAnsi="Calibri" w:cs="Calibri"/>
          <w:sz w:val="28"/>
          <w:szCs w:val="28"/>
        </w:rPr>
        <w:t>Some high school</w:t>
      </w:r>
    </w:p>
    <w:p w14:paraId="476B5066" w14:textId="77777777" w:rsidR="000A2C68" w:rsidRDefault="000A2C68" w:rsidP="000A2C68">
      <w:pPr>
        <w:pStyle w:val="ListParagraph"/>
        <w:numPr>
          <w:ilvl w:val="0"/>
          <w:numId w:val="22"/>
        </w:numPr>
        <w:rPr>
          <w:rFonts w:ascii="Calibri" w:hAnsi="Calibri" w:cs="Calibri"/>
          <w:sz w:val="28"/>
          <w:szCs w:val="28"/>
        </w:rPr>
      </w:pPr>
      <w:r>
        <w:rPr>
          <w:rFonts w:ascii="Calibri" w:hAnsi="Calibri" w:cs="Calibri"/>
          <w:sz w:val="28"/>
          <w:szCs w:val="28"/>
        </w:rPr>
        <w:t>High school degree (or equivalent)</w:t>
      </w:r>
    </w:p>
    <w:p w14:paraId="7AF83DD4" w14:textId="77777777" w:rsidR="000A2C68" w:rsidRDefault="000A2C68" w:rsidP="000A2C68">
      <w:pPr>
        <w:pStyle w:val="ListParagraph"/>
        <w:numPr>
          <w:ilvl w:val="0"/>
          <w:numId w:val="22"/>
        </w:numPr>
        <w:rPr>
          <w:rFonts w:ascii="Calibri" w:hAnsi="Calibri" w:cs="Calibri"/>
          <w:sz w:val="28"/>
          <w:szCs w:val="28"/>
        </w:rPr>
      </w:pPr>
      <w:r>
        <w:rPr>
          <w:rFonts w:ascii="Calibri" w:hAnsi="Calibri" w:cs="Calibri"/>
          <w:sz w:val="28"/>
          <w:szCs w:val="28"/>
        </w:rPr>
        <w:t>Associate’s degree</w:t>
      </w:r>
    </w:p>
    <w:p w14:paraId="2068F9FC" w14:textId="77777777" w:rsidR="000A2C68" w:rsidRDefault="000A2C68" w:rsidP="000A2C68">
      <w:pPr>
        <w:pStyle w:val="ListParagraph"/>
        <w:numPr>
          <w:ilvl w:val="0"/>
          <w:numId w:val="22"/>
        </w:numPr>
        <w:rPr>
          <w:rFonts w:ascii="Calibri" w:hAnsi="Calibri" w:cs="Calibri"/>
          <w:sz w:val="28"/>
          <w:szCs w:val="28"/>
        </w:rPr>
      </w:pPr>
      <w:r>
        <w:rPr>
          <w:rFonts w:ascii="Calibri" w:hAnsi="Calibri" w:cs="Calibri"/>
          <w:sz w:val="28"/>
          <w:szCs w:val="28"/>
        </w:rPr>
        <w:t>Bachelor’s degree</w:t>
      </w:r>
    </w:p>
    <w:p w14:paraId="764AF7B5" w14:textId="28A5DA57" w:rsidR="000A2C68" w:rsidRDefault="000A2C68" w:rsidP="000A2C68">
      <w:pPr>
        <w:pStyle w:val="ListParagraph"/>
        <w:numPr>
          <w:ilvl w:val="0"/>
          <w:numId w:val="22"/>
        </w:numPr>
        <w:rPr>
          <w:rFonts w:ascii="Calibri" w:hAnsi="Calibri" w:cs="Calibri"/>
          <w:sz w:val="28"/>
          <w:szCs w:val="28"/>
        </w:rPr>
      </w:pPr>
      <w:r>
        <w:rPr>
          <w:rFonts w:ascii="Calibri" w:hAnsi="Calibri" w:cs="Calibri"/>
          <w:sz w:val="28"/>
          <w:szCs w:val="28"/>
        </w:rPr>
        <w:t>Graduate or professional degree</w:t>
      </w:r>
    </w:p>
    <w:p w14:paraId="7DB5FD17" w14:textId="77777777" w:rsidR="000A2C68" w:rsidRDefault="000A2C68" w:rsidP="00584C13">
      <w:pPr>
        <w:pStyle w:val="ListParagraph"/>
        <w:rPr>
          <w:rFonts w:ascii="Calibri" w:hAnsi="Calibri" w:cs="Calibri"/>
          <w:sz w:val="28"/>
          <w:szCs w:val="28"/>
        </w:rPr>
      </w:pPr>
    </w:p>
    <w:p w14:paraId="29D09BB4" w14:textId="66C8A432" w:rsidR="000A2C68" w:rsidRPr="00584C13" w:rsidRDefault="000A2C68" w:rsidP="00584C13">
      <w:pPr>
        <w:pStyle w:val="ListParagraph"/>
        <w:numPr>
          <w:ilvl w:val="0"/>
          <w:numId w:val="45"/>
        </w:numPr>
        <w:rPr>
          <w:rFonts w:ascii="Calibri" w:hAnsi="Calibri" w:cs="Calibri"/>
          <w:sz w:val="28"/>
          <w:szCs w:val="28"/>
        </w:rPr>
      </w:pPr>
      <w:r w:rsidRPr="00584C13">
        <w:rPr>
          <w:rFonts w:ascii="Calibri" w:hAnsi="Calibri" w:cs="Calibri"/>
          <w:sz w:val="28"/>
          <w:szCs w:val="28"/>
        </w:rPr>
        <w:t xml:space="preserve">How many people (including yourself) live in your household? </w:t>
      </w:r>
      <w:r w:rsidRPr="00584C13">
        <w:rPr>
          <w:rFonts w:ascii="Calibri" w:hAnsi="Calibri" w:cs="Calibri"/>
          <w:sz w:val="28"/>
          <w:szCs w:val="28"/>
          <w:u w:val="single"/>
        </w:rPr>
        <w:t xml:space="preserve"> ____  </w:t>
      </w:r>
    </w:p>
    <w:p w14:paraId="4F25C811" w14:textId="77777777" w:rsidR="000A2C68" w:rsidRDefault="000A2C68" w:rsidP="00584C13">
      <w:pPr>
        <w:pStyle w:val="ListParagraph"/>
        <w:ind w:left="360"/>
        <w:rPr>
          <w:rFonts w:ascii="Calibri" w:hAnsi="Calibri" w:cs="Calibri"/>
          <w:sz w:val="28"/>
          <w:szCs w:val="28"/>
        </w:rPr>
      </w:pPr>
    </w:p>
    <w:p w14:paraId="5416625C" w14:textId="3A4FFA17" w:rsidR="000A2C68" w:rsidRDefault="000A2C68" w:rsidP="00584C13">
      <w:pPr>
        <w:pStyle w:val="ListParagraph"/>
        <w:numPr>
          <w:ilvl w:val="0"/>
          <w:numId w:val="45"/>
        </w:numPr>
        <w:rPr>
          <w:rFonts w:ascii="Calibri" w:hAnsi="Calibri" w:cs="Calibri"/>
          <w:sz w:val="28"/>
          <w:szCs w:val="28"/>
        </w:rPr>
      </w:pPr>
      <w:r w:rsidRPr="00584C13">
        <w:rPr>
          <w:rFonts w:ascii="Calibri" w:hAnsi="Calibri" w:cs="Calibri"/>
          <w:sz w:val="28"/>
          <w:szCs w:val="28"/>
        </w:rPr>
        <w:t>How many children under 18 live in your household? ___</w:t>
      </w:r>
    </w:p>
    <w:p w14:paraId="5A1C3BBD" w14:textId="77777777" w:rsidR="000A2C68" w:rsidRDefault="000A2C68" w:rsidP="00584C13">
      <w:pPr>
        <w:pStyle w:val="ListParagraph"/>
        <w:ind w:left="360"/>
        <w:rPr>
          <w:rFonts w:ascii="Calibri" w:hAnsi="Calibri" w:cs="Calibri"/>
          <w:sz w:val="28"/>
          <w:szCs w:val="28"/>
        </w:rPr>
      </w:pPr>
    </w:p>
    <w:p w14:paraId="6B044766" w14:textId="5843F9EA" w:rsidR="000A2C68" w:rsidRDefault="000A2C68" w:rsidP="00584C13">
      <w:pPr>
        <w:pStyle w:val="ListParagraph"/>
        <w:numPr>
          <w:ilvl w:val="0"/>
          <w:numId w:val="45"/>
        </w:numPr>
        <w:rPr>
          <w:rFonts w:ascii="Calibri" w:hAnsi="Calibri" w:cs="Calibri"/>
          <w:sz w:val="28"/>
          <w:szCs w:val="28"/>
        </w:rPr>
      </w:pPr>
      <w:commentRangeStart w:id="16"/>
      <w:commentRangeStart w:id="17"/>
      <w:r>
        <w:rPr>
          <w:rFonts w:ascii="Calibri" w:hAnsi="Calibri" w:cs="Calibri"/>
          <w:sz w:val="28"/>
          <w:szCs w:val="28"/>
        </w:rPr>
        <w:t>How often would you say you go fishing</w:t>
      </w:r>
      <w:ins w:id="18" w:author="Ando, Amy W" w:date="2021-07-11T17:44:00Z">
        <w:r w:rsidR="003E02E5">
          <w:rPr>
            <w:rFonts w:ascii="Calibri" w:hAnsi="Calibri" w:cs="Calibri"/>
            <w:sz w:val="28"/>
            <w:szCs w:val="28"/>
          </w:rPr>
          <w:t xml:space="preserve"> in general</w:t>
        </w:r>
      </w:ins>
      <w:r>
        <w:rPr>
          <w:rFonts w:ascii="Calibri" w:hAnsi="Calibri" w:cs="Calibri"/>
          <w:sz w:val="28"/>
          <w:szCs w:val="28"/>
        </w:rPr>
        <w:t>, either for fun or to get food to eat?</w:t>
      </w:r>
      <w:commentRangeEnd w:id="16"/>
      <w:r w:rsidR="00B70B0E">
        <w:rPr>
          <w:rStyle w:val="CommentReference"/>
        </w:rPr>
        <w:commentReference w:id="16"/>
      </w:r>
      <w:commentRangeEnd w:id="17"/>
      <w:r w:rsidR="003E02E5">
        <w:rPr>
          <w:rStyle w:val="CommentReference"/>
        </w:rPr>
        <w:commentReference w:id="17"/>
      </w:r>
    </w:p>
    <w:p w14:paraId="3A687552" w14:textId="2175F6E9" w:rsidR="000A2C68" w:rsidRPr="00EF3964" w:rsidRDefault="000A2C68" w:rsidP="00584C13">
      <w:pPr>
        <w:pStyle w:val="ListParagraph"/>
        <w:numPr>
          <w:ilvl w:val="1"/>
          <w:numId w:val="51"/>
        </w:numPr>
        <w:ind w:left="720"/>
        <w:rPr>
          <w:sz w:val="28"/>
          <w:szCs w:val="28"/>
        </w:rPr>
      </w:pPr>
      <w:r>
        <w:rPr>
          <w:sz w:val="28"/>
          <w:szCs w:val="28"/>
        </w:rPr>
        <w:t>Never</w:t>
      </w:r>
    </w:p>
    <w:p w14:paraId="727BF610" w14:textId="74C25380" w:rsidR="000A2C68" w:rsidRDefault="00A0469A" w:rsidP="00584C13">
      <w:pPr>
        <w:pStyle w:val="ListParagraph"/>
        <w:numPr>
          <w:ilvl w:val="1"/>
          <w:numId w:val="51"/>
        </w:numPr>
        <w:ind w:left="720"/>
        <w:rPr>
          <w:sz w:val="28"/>
          <w:szCs w:val="28"/>
        </w:rPr>
      </w:pPr>
      <w:r>
        <w:rPr>
          <w:sz w:val="28"/>
          <w:szCs w:val="28"/>
        </w:rPr>
        <w:t>Sometimes</w:t>
      </w:r>
    </w:p>
    <w:p w14:paraId="2F619A23" w14:textId="08D2F326" w:rsidR="000A2C68" w:rsidRPr="00EF3964" w:rsidRDefault="00A0469A" w:rsidP="00584C13">
      <w:pPr>
        <w:pStyle w:val="ListParagraph"/>
        <w:numPr>
          <w:ilvl w:val="1"/>
          <w:numId w:val="51"/>
        </w:numPr>
        <w:ind w:left="720"/>
        <w:rPr>
          <w:sz w:val="28"/>
          <w:szCs w:val="28"/>
        </w:rPr>
      </w:pPr>
      <w:r>
        <w:rPr>
          <w:sz w:val="28"/>
          <w:szCs w:val="28"/>
        </w:rPr>
        <w:t>Very often</w:t>
      </w:r>
    </w:p>
    <w:p w14:paraId="03342176" w14:textId="77777777" w:rsidR="000A2C68" w:rsidRPr="00584C13" w:rsidRDefault="000A2C68" w:rsidP="00584C13">
      <w:pPr>
        <w:pStyle w:val="ListParagraph"/>
        <w:ind w:left="360"/>
        <w:rPr>
          <w:rFonts w:ascii="Calibri" w:hAnsi="Calibri" w:cs="Calibri"/>
          <w:sz w:val="28"/>
          <w:szCs w:val="28"/>
        </w:rPr>
      </w:pPr>
    </w:p>
    <w:p w14:paraId="01812718" w14:textId="5A468BE2" w:rsidR="000A2C68" w:rsidRPr="00584C13" w:rsidRDefault="000A2C68" w:rsidP="00584C13">
      <w:pPr>
        <w:pStyle w:val="ListParagraph"/>
        <w:numPr>
          <w:ilvl w:val="0"/>
          <w:numId w:val="45"/>
        </w:numPr>
        <w:rPr>
          <w:sz w:val="28"/>
          <w:szCs w:val="28"/>
        </w:rPr>
      </w:pPr>
      <w:r w:rsidRPr="00584C13">
        <w:rPr>
          <w:sz w:val="28"/>
          <w:szCs w:val="28"/>
        </w:rPr>
        <w:t xml:space="preserve">How many years have you lived in </w:t>
      </w:r>
      <w:r>
        <w:rPr>
          <w:sz w:val="28"/>
          <w:szCs w:val="28"/>
        </w:rPr>
        <w:t>or near this city</w:t>
      </w:r>
      <w:r w:rsidRPr="00584C13">
        <w:rPr>
          <w:sz w:val="28"/>
          <w:szCs w:val="28"/>
        </w:rPr>
        <w:t>?</w:t>
      </w:r>
    </w:p>
    <w:p w14:paraId="52C57B17" w14:textId="77777777" w:rsidR="000A2C68" w:rsidRPr="00EF3964" w:rsidRDefault="000A2C68" w:rsidP="000A2C68">
      <w:pPr>
        <w:pStyle w:val="ListParagraph"/>
        <w:numPr>
          <w:ilvl w:val="0"/>
          <w:numId w:val="25"/>
        </w:numPr>
        <w:rPr>
          <w:sz w:val="28"/>
          <w:szCs w:val="28"/>
        </w:rPr>
      </w:pPr>
      <w:r w:rsidRPr="00EF3964">
        <w:rPr>
          <w:sz w:val="28"/>
          <w:szCs w:val="28"/>
        </w:rPr>
        <w:t>0 to 5 years</w:t>
      </w:r>
    </w:p>
    <w:p w14:paraId="7D10041C" w14:textId="77777777" w:rsidR="000A2C68" w:rsidRPr="00EF3964" w:rsidRDefault="000A2C68" w:rsidP="000A2C68">
      <w:pPr>
        <w:pStyle w:val="ListParagraph"/>
        <w:numPr>
          <w:ilvl w:val="0"/>
          <w:numId w:val="25"/>
        </w:numPr>
        <w:rPr>
          <w:sz w:val="28"/>
          <w:szCs w:val="28"/>
        </w:rPr>
      </w:pPr>
      <w:r w:rsidRPr="00EF3964">
        <w:rPr>
          <w:sz w:val="28"/>
          <w:szCs w:val="28"/>
        </w:rPr>
        <w:t>5 to 10 years</w:t>
      </w:r>
    </w:p>
    <w:p w14:paraId="6A7A9AE8" w14:textId="77777777" w:rsidR="000A2C68" w:rsidRPr="00EF3964" w:rsidRDefault="000A2C68" w:rsidP="000A2C68">
      <w:pPr>
        <w:pStyle w:val="ListParagraph"/>
        <w:numPr>
          <w:ilvl w:val="0"/>
          <w:numId w:val="25"/>
        </w:numPr>
        <w:rPr>
          <w:sz w:val="28"/>
          <w:szCs w:val="28"/>
        </w:rPr>
      </w:pPr>
      <w:r w:rsidRPr="00EF3964">
        <w:rPr>
          <w:sz w:val="28"/>
          <w:szCs w:val="28"/>
        </w:rPr>
        <w:t>10 to 20 years</w:t>
      </w:r>
    </w:p>
    <w:p w14:paraId="7C95B67B" w14:textId="77777777" w:rsidR="000A2C68" w:rsidRPr="00EF3964" w:rsidRDefault="000A2C68" w:rsidP="000A2C68">
      <w:pPr>
        <w:pStyle w:val="ListParagraph"/>
        <w:numPr>
          <w:ilvl w:val="0"/>
          <w:numId w:val="25"/>
        </w:numPr>
        <w:rPr>
          <w:sz w:val="28"/>
          <w:szCs w:val="28"/>
        </w:rPr>
      </w:pPr>
      <w:r w:rsidRPr="00EF3964">
        <w:rPr>
          <w:sz w:val="28"/>
          <w:szCs w:val="28"/>
        </w:rPr>
        <w:t>20 to 30 years</w:t>
      </w:r>
    </w:p>
    <w:p w14:paraId="168684B9" w14:textId="77777777" w:rsidR="000A2C68" w:rsidRPr="009033C1" w:rsidRDefault="000A2C68" w:rsidP="000A2C68">
      <w:pPr>
        <w:pStyle w:val="ListParagraph"/>
        <w:numPr>
          <w:ilvl w:val="0"/>
          <w:numId w:val="25"/>
        </w:numPr>
        <w:rPr>
          <w:sz w:val="28"/>
          <w:szCs w:val="28"/>
        </w:rPr>
      </w:pPr>
      <w:r w:rsidRPr="00EF3964">
        <w:rPr>
          <w:sz w:val="28"/>
          <w:szCs w:val="28"/>
        </w:rPr>
        <w:t>More than 30 years</w:t>
      </w:r>
    </w:p>
    <w:p w14:paraId="7ACD874D" w14:textId="77777777" w:rsidR="000A2C68" w:rsidRPr="00584C13" w:rsidRDefault="000A2C68" w:rsidP="00584C13">
      <w:pPr>
        <w:rPr>
          <w:sz w:val="28"/>
          <w:szCs w:val="28"/>
        </w:rPr>
      </w:pPr>
    </w:p>
    <w:p w14:paraId="75F540CA" w14:textId="77777777" w:rsidR="000A2C68" w:rsidRDefault="000A2C68">
      <w:pPr>
        <w:rPr>
          <w:sz w:val="28"/>
          <w:szCs w:val="28"/>
        </w:rPr>
      </w:pPr>
      <w:r>
        <w:rPr>
          <w:sz w:val="28"/>
          <w:szCs w:val="28"/>
        </w:rPr>
        <w:br w:type="page"/>
      </w:r>
    </w:p>
    <w:p w14:paraId="68F88090" w14:textId="65B52C61" w:rsidR="00C3104C" w:rsidRPr="00C3104C" w:rsidRDefault="00C3104C" w:rsidP="00C3104C">
      <w:pPr>
        <w:rPr>
          <w:sz w:val="28"/>
          <w:szCs w:val="28"/>
        </w:rPr>
      </w:pPr>
      <w:r>
        <w:rPr>
          <w:sz w:val="28"/>
          <w:szCs w:val="28"/>
        </w:rPr>
        <w:t xml:space="preserve">For the </w:t>
      </w:r>
      <w:r w:rsidR="000A2C68">
        <w:rPr>
          <w:sz w:val="28"/>
          <w:szCs w:val="28"/>
        </w:rPr>
        <w:t xml:space="preserve">last section of </w:t>
      </w:r>
      <w:r>
        <w:rPr>
          <w:sz w:val="28"/>
          <w:szCs w:val="28"/>
        </w:rPr>
        <w:t xml:space="preserve">questions, think about how the COVID-19 pandemic affected you during the time of March </w:t>
      </w:r>
      <w:r w:rsidR="00B70B0E">
        <w:rPr>
          <w:sz w:val="28"/>
          <w:szCs w:val="28"/>
        </w:rPr>
        <w:t xml:space="preserve">2020 </w:t>
      </w:r>
      <w:r>
        <w:rPr>
          <w:sz w:val="28"/>
          <w:szCs w:val="28"/>
        </w:rPr>
        <w:t xml:space="preserve">to March </w:t>
      </w:r>
      <w:r w:rsidR="00B70B0E">
        <w:rPr>
          <w:sz w:val="28"/>
          <w:szCs w:val="28"/>
        </w:rPr>
        <w:t>2021</w:t>
      </w:r>
      <w:r>
        <w:rPr>
          <w:sz w:val="28"/>
          <w:szCs w:val="28"/>
        </w:rPr>
        <w:t>.</w:t>
      </w:r>
    </w:p>
    <w:p w14:paraId="1F17625E" w14:textId="1555D609" w:rsidR="00525EF6" w:rsidRPr="00C3104C" w:rsidRDefault="002A5F8C" w:rsidP="00C3104C">
      <w:pPr>
        <w:pStyle w:val="ListParagraph"/>
        <w:numPr>
          <w:ilvl w:val="0"/>
          <w:numId w:val="45"/>
        </w:numPr>
        <w:spacing w:line="240" w:lineRule="auto"/>
        <w:rPr>
          <w:rFonts w:ascii="Calibri" w:hAnsi="Calibri" w:cs="Calibri"/>
          <w:sz w:val="28"/>
          <w:szCs w:val="28"/>
        </w:rPr>
      </w:pPr>
      <w:r w:rsidRPr="00C3104C">
        <w:rPr>
          <w:rFonts w:ascii="Calibri" w:hAnsi="Calibri" w:cs="Calibri"/>
          <w:sz w:val="28"/>
          <w:szCs w:val="28"/>
        </w:rPr>
        <w:t xml:space="preserve">Did </w:t>
      </w:r>
      <w:r w:rsidR="00525EF6" w:rsidRPr="00C3104C">
        <w:rPr>
          <w:rFonts w:ascii="Calibri" w:hAnsi="Calibri" w:cs="Calibri"/>
          <w:sz w:val="28"/>
          <w:szCs w:val="28"/>
        </w:rPr>
        <w:t>your visits to nature areas change because of COVID-19? Check one.</w:t>
      </w:r>
      <w:r w:rsidR="00525EF6" w:rsidRPr="00C3104C">
        <w:rPr>
          <w:rFonts w:ascii="Calibri" w:hAnsi="Calibri" w:cs="Calibri"/>
          <w:sz w:val="28"/>
          <w:szCs w:val="28"/>
        </w:rPr>
        <w:tab/>
      </w:r>
    </w:p>
    <w:p w14:paraId="5F256F03" w14:textId="77777777" w:rsidR="00525EF6" w:rsidRPr="0050269F" w:rsidRDefault="00525EF6" w:rsidP="00525EF6">
      <w:pPr>
        <w:pStyle w:val="ListParagraph"/>
        <w:numPr>
          <w:ilvl w:val="0"/>
          <w:numId w:val="16"/>
        </w:numPr>
        <w:spacing w:line="240" w:lineRule="auto"/>
        <w:rPr>
          <w:rFonts w:ascii="Calibri" w:hAnsi="Calibri" w:cs="Calibri"/>
          <w:sz w:val="28"/>
          <w:szCs w:val="28"/>
        </w:rPr>
      </w:pPr>
      <w:r w:rsidRPr="0050269F">
        <w:rPr>
          <w:rFonts w:ascii="Calibri" w:hAnsi="Calibri" w:cs="Calibri"/>
          <w:sz w:val="28"/>
          <w:szCs w:val="28"/>
        </w:rPr>
        <w:t xml:space="preserve">Yes, I have visited nature areas </w:t>
      </w:r>
      <w:r w:rsidRPr="00EF7B0B">
        <w:rPr>
          <w:rFonts w:ascii="Calibri" w:hAnsi="Calibri" w:cs="Calibri"/>
          <w:b/>
          <w:sz w:val="28"/>
          <w:szCs w:val="28"/>
        </w:rPr>
        <w:t>more</w:t>
      </w:r>
      <w:r w:rsidRPr="0050269F">
        <w:rPr>
          <w:rFonts w:ascii="Calibri" w:hAnsi="Calibri" w:cs="Calibri"/>
          <w:sz w:val="28"/>
          <w:szCs w:val="28"/>
        </w:rPr>
        <w:t xml:space="preserve"> because of COVID-19</w:t>
      </w:r>
    </w:p>
    <w:p w14:paraId="3A20AF24" w14:textId="77777777" w:rsidR="00525EF6" w:rsidRPr="0050269F" w:rsidRDefault="00525EF6" w:rsidP="00525EF6">
      <w:pPr>
        <w:pStyle w:val="ListParagraph"/>
        <w:numPr>
          <w:ilvl w:val="0"/>
          <w:numId w:val="16"/>
        </w:numPr>
        <w:spacing w:line="240" w:lineRule="auto"/>
        <w:rPr>
          <w:rFonts w:ascii="Calibri" w:hAnsi="Calibri" w:cs="Calibri"/>
          <w:sz w:val="28"/>
          <w:szCs w:val="28"/>
        </w:rPr>
      </w:pPr>
      <w:r w:rsidRPr="0050269F">
        <w:rPr>
          <w:rFonts w:ascii="Calibri" w:hAnsi="Calibri" w:cs="Calibri"/>
          <w:sz w:val="28"/>
          <w:szCs w:val="28"/>
        </w:rPr>
        <w:t xml:space="preserve">Yes, I have visited nature areas </w:t>
      </w:r>
      <w:r w:rsidRPr="00EF7B0B">
        <w:rPr>
          <w:rFonts w:ascii="Calibri" w:hAnsi="Calibri" w:cs="Calibri"/>
          <w:b/>
          <w:sz w:val="28"/>
          <w:szCs w:val="28"/>
        </w:rPr>
        <w:t>less</w:t>
      </w:r>
      <w:r w:rsidRPr="0050269F">
        <w:rPr>
          <w:rFonts w:ascii="Calibri" w:hAnsi="Calibri" w:cs="Calibri"/>
          <w:sz w:val="28"/>
          <w:szCs w:val="28"/>
        </w:rPr>
        <w:t xml:space="preserve"> because of COVID-19</w:t>
      </w:r>
    </w:p>
    <w:p w14:paraId="12EBC4E2" w14:textId="253F0D74" w:rsidR="00525EF6" w:rsidRDefault="00525EF6" w:rsidP="00525EF6">
      <w:pPr>
        <w:pStyle w:val="ListParagraph"/>
        <w:numPr>
          <w:ilvl w:val="0"/>
          <w:numId w:val="16"/>
        </w:numPr>
        <w:spacing w:line="240" w:lineRule="auto"/>
        <w:rPr>
          <w:rFonts w:ascii="Calibri" w:hAnsi="Calibri" w:cs="Calibri"/>
          <w:sz w:val="28"/>
          <w:szCs w:val="28"/>
        </w:rPr>
      </w:pPr>
      <w:r w:rsidRPr="0050269F">
        <w:rPr>
          <w:rFonts w:ascii="Calibri" w:hAnsi="Calibri" w:cs="Calibri"/>
          <w:sz w:val="28"/>
          <w:szCs w:val="28"/>
        </w:rPr>
        <w:t xml:space="preserve">No, my visits to nature areas </w:t>
      </w:r>
      <w:r w:rsidRPr="00EF7B0B">
        <w:rPr>
          <w:rFonts w:ascii="Calibri" w:hAnsi="Calibri" w:cs="Calibri"/>
          <w:b/>
          <w:sz w:val="28"/>
          <w:szCs w:val="28"/>
        </w:rPr>
        <w:t>have not changed</w:t>
      </w:r>
      <w:r w:rsidRPr="0050269F">
        <w:rPr>
          <w:rFonts w:ascii="Calibri" w:hAnsi="Calibri" w:cs="Calibri"/>
          <w:sz w:val="28"/>
          <w:szCs w:val="28"/>
        </w:rPr>
        <w:t xml:space="preserve"> because of COVID-19</w:t>
      </w:r>
    </w:p>
    <w:p w14:paraId="7EF3D129" w14:textId="77777777" w:rsidR="00C3104C" w:rsidRDefault="00C3104C" w:rsidP="00C3104C">
      <w:pPr>
        <w:pStyle w:val="ListParagraph"/>
        <w:spacing w:line="240" w:lineRule="auto"/>
        <w:rPr>
          <w:rFonts w:ascii="Calibri" w:hAnsi="Calibri" w:cs="Calibri"/>
          <w:sz w:val="28"/>
          <w:szCs w:val="28"/>
        </w:rPr>
      </w:pPr>
    </w:p>
    <w:p w14:paraId="07B09B95" w14:textId="074092C1" w:rsidR="00C3104C" w:rsidRPr="00C3104C" w:rsidRDefault="00C3104C" w:rsidP="00C3104C">
      <w:pPr>
        <w:pStyle w:val="ListParagraph"/>
        <w:numPr>
          <w:ilvl w:val="0"/>
          <w:numId w:val="45"/>
        </w:numPr>
        <w:rPr>
          <w:rFonts w:ascii="Calibri" w:hAnsi="Calibri" w:cs="Calibri"/>
          <w:sz w:val="28"/>
          <w:szCs w:val="28"/>
        </w:rPr>
      </w:pPr>
      <w:r w:rsidRPr="00C3104C">
        <w:rPr>
          <w:rFonts w:ascii="Calibri" w:hAnsi="Calibri" w:cs="Calibri"/>
          <w:sz w:val="28"/>
          <w:szCs w:val="28"/>
        </w:rPr>
        <w:t xml:space="preserve">Did you ever consider yourself at high risk of serious illness if you were to get COVID-19? </w:t>
      </w:r>
      <w:r w:rsidRPr="00C3104C">
        <w:rPr>
          <w:rFonts w:ascii="Calibri" w:hAnsi="Calibri" w:cs="Calibri"/>
          <w:sz w:val="28"/>
          <w:szCs w:val="28"/>
        </w:rPr>
        <w:tab/>
      </w:r>
    </w:p>
    <w:p w14:paraId="1D4D5868" w14:textId="77777777" w:rsidR="00C3104C" w:rsidRPr="008D4EB2" w:rsidRDefault="00C3104C" w:rsidP="00C3104C">
      <w:pPr>
        <w:pStyle w:val="ListParagraph"/>
        <w:numPr>
          <w:ilvl w:val="0"/>
          <w:numId w:val="28"/>
        </w:numPr>
        <w:rPr>
          <w:sz w:val="28"/>
          <w:szCs w:val="28"/>
        </w:rPr>
      </w:pPr>
      <w:r w:rsidRPr="008D4EB2">
        <w:rPr>
          <w:sz w:val="28"/>
          <w:szCs w:val="28"/>
        </w:rPr>
        <w:t>Yes</w:t>
      </w:r>
    </w:p>
    <w:p w14:paraId="3B4546E1" w14:textId="77777777" w:rsidR="00C3104C" w:rsidRPr="008D4EB2" w:rsidRDefault="00C3104C" w:rsidP="00C3104C">
      <w:pPr>
        <w:pStyle w:val="ListParagraph"/>
        <w:numPr>
          <w:ilvl w:val="0"/>
          <w:numId w:val="28"/>
        </w:numPr>
        <w:rPr>
          <w:sz w:val="28"/>
          <w:szCs w:val="28"/>
        </w:rPr>
      </w:pPr>
      <w:r w:rsidRPr="008D4EB2">
        <w:rPr>
          <w:sz w:val="28"/>
          <w:szCs w:val="28"/>
        </w:rPr>
        <w:t>No</w:t>
      </w:r>
    </w:p>
    <w:p w14:paraId="7D53E679" w14:textId="77777777" w:rsidR="00C3104C" w:rsidRPr="0050269F" w:rsidRDefault="00C3104C" w:rsidP="00C3104C">
      <w:pPr>
        <w:pStyle w:val="ListParagraph"/>
        <w:spacing w:line="240" w:lineRule="auto"/>
        <w:rPr>
          <w:rFonts w:ascii="Calibri" w:hAnsi="Calibri" w:cs="Calibri"/>
          <w:sz w:val="28"/>
          <w:szCs w:val="28"/>
        </w:rPr>
      </w:pPr>
    </w:p>
    <w:p w14:paraId="1E5D991B" w14:textId="45BD6767" w:rsidR="00136D5F" w:rsidRPr="00C3104C" w:rsidRDefault="00C3104C" w:rsidP="00C3104C">
      <w:pPr>
        <w:pStyle w:val="ListParagraph"/>
        <w:numPr>
          <w:ilvl w:val="0"/>
          <w:numId w:val="45"/>
        </w:numPr>
        <w:rPr>
          <w:sz w:val="28"/>
          <w:szCs w:val="28"/>
        </w:rPr>
      </w:pPr>
      <w:r>
        <w:rPr>
          <w:sz w:val="28"/>
          <w:szCs w:val="28"/>
        </w:rPr>
        <w:t>H</w:t>
      </w:r>
      <w:r w:rsidR="002A5F8C" w:rsidRPr="00C3104C">
        <w:rPr>
          <w:sz w:val="28"/>
          <w:szCs w:val="28"/>
        </w:rPr>
        <w:t>ow</w:t>
      </w:r>
      <w:r w:rsidR="00495152" w:rsidRPr="00C3104C">
        <w:rPr>
          <w:sz w:val="28"/>
          <w:szCs w:val="28"/>
        </w:rPr>
        <w:t xml:space="preserve"> </w:t>
      </w:r>
      <w:r w:rsidR="002A5F8C" w:rsidRPr="00C3104C">
        <w:rPr>
          <w:sz w:val="28"/>
          <w:szCs w:val="28"/>
        </w:rPr>
        <w:t>was</w:t>
      </w:r>
      <w:r w:rsidR="00136D5F" w:rsidRPr="00C3104C">
        <w:rPr>
          <w:sz w:val="28"/>
          <w:szCs w:val="28"/>
        </w:rPr>
        <w:t xml:space="preserve"> your experience </w:t>
      </w:r>
      <w:r w:rsidR="00495152" w:rsidRPr="00C3104C">
        <w:rPr>
          <w:sz w:val="28"/>
          <w:szCs w:val="28"/>
        </w:rPr>
        <w:t xml:space="preserve">of </w:t>
      </w:r>
      <w:r w:rsidR="00136D5F" w:rsidRPr="00C3104C">
        <w:rPr>
          <w:sz w:val="28"/>
          <w:szCs w:val="28"/>
        </w:rPr>
        <w:t>getting food</w:t>
      </w:r>
      <w:r w:rsidR="002A5F8C" w:rsidRPr="00C3104C">
        <w:rPr>
          <w:sz w:val="28"/>
          <w:szCs w:val="28"/>
        </w:rPr>
        <w:t xml:space="preserve"> changed</w:t>
      </w:r>
      <w:r>
        <w:rPr>
          <w:sz w:val="28"/>
          <w:szCs w:val="28"/>
        </w:rPr>
        <w:t xml:space="preserve"> by the </w:t>
      </w:r>
      <w:r w:rsidRPr="00C3104C">
        <w:rPr>
          <w:sz w:val="28"/>
          <w:szCs w:val="28"/>
        </w:rPr>
        <w:t>COVID-19 pandemic</w:t>
      </w:r>
      <w:r w:rsidR="00525EF6" w:rsidRPr="00C3104C">
        <w:rPr>
          <w:sz w:val="28"/>
          <w:szCs w:val="28"/>
        </w:rPr>
        <w:t>?</w:t>
      </w:r>
      <w:r w:rsidR="00136D5F" w:rsidRPr="00C3104C">
        <w:rPr>
          <w:sz w:val="28"/>
          <w:szCs w:val="28"/>
        </w:rPr>
        <w:t xml:space="preserve"> (check </w:t>
      </w:r>
      <w:r w:rsidR="00136D5F" w:rsidRPr="00C3104C">
        <w:rPr>
          <w:b/>
          <w:sz w:val="28"/>
          <w:szCs w:val="28"/>
          <w:u w:val="single"/>
        </w:rPr>
        <w:t>each</w:t>
      </w:r>
      <w:r w:rsidR="00136D5F" w:rsidRPr="00C3104C">
        <w:rPr>
          <w:sz w:val="28"/>
          <w:szCs w:val="28"/>
        </w:rPr>
        <w:t xml:space="preserve"> that applies):</w:t>
      </w:r>
    </w:p>
    <w:p w14:paraId="07C76213" w14:textId="77777777" w:rsidR="00136D5F" w:rsidRPr="00AC0E76" w:rsidRDefault="00136D5F" w:rsidP="002242C7">
      <w:pPr>
        <w:pStyle w:val="ListParagraph"/>
        <w:numPr>
          <w:ilvl w:val="0"/>
          <w:numId w:val="30"/>
        </w:numPr>
        <w:rPr>
          <w:sz w:val="28"/>
          <w:szCs w:val="28"/>
        </w:rPr>
      </w:pPr>
      <w:r w:rsidRPr="00AC0E76">
        <w:rPr>
          <w:sz w:val="28"/>
          <w:szCs w:val="28"/>
        </w:rPr>
        <w:t>Not affected</w:t>
      </w:r>
    </w:p>
    <w:p w14:paraId="070A2E66" w14:textId="1A77AD46" w:rsidR="00136D5F" w:rsidRPr="00AC0E76" w:rsidRDefault="00136D5F" w:rsidP="002242C7">
      <w:pPr>
        <w:pStyle w:val="ListParagraph"/>
        <w:numPr>
          <w:ilvl w:val="0"/>
          <w:numId w:val="30"/>
        </w:numPr>
        <w:rPr>
          <w:sz w:val="28"/>
          <w:szCs w:val="28"/>
        </w:rPr>
      </w:pPr>
      <w:r w:rsidRPr="00AC0E76">
        <w:rPr>
          <w:sz w:val="28"/>
          <w:szCs w:val="28"/>
        </w:rPr>
        <w:t xml:space="preserve">I </w:t>
      </w:r>
      <w:r w:rsidR="00CE629A">
        <w:rPr>
          <w:sz w:val="28"/>
          <w:szCs w:val="28"/>
        </w:rPr>
        <w:t xml:space="preserve">sometimes </w:t>
      </w:r>
      <w:r w:rsidRPr="00AC0E76">
        <w:rPr>
          <w:sz w:val="28"/>
          <w:szCs w:val="28"/>
        </w:rPr>
        <w:t>had a little trouble getting the food I wanted</w:t>
      </w:r>
    </w:p>
    <w:p w14:paraId="2CA2BB13" w14:textId="2B3284E8" w:rsidR="00136D5F" w:rsidRPr="00AC0E76" w:rsidRDefault="00136D5F" w:rsidP="002242C7">
      <w:pPr>
        <w:pStyle w:val="ListParagraph"/>
        <w:numPr>
          <w:ilvl w:val="0"/>
          <w:numId w:val="30"/>
        </w:numPr>
        <w:rPr>
          <w:sz w:val="28"/>
          <w:szCs w:val="28"/>
        </w:rPr>
      </w:pPr>
      <w:r w:rsidRPr="00AC0E76">
        <w:rPr>
          <w:sz w:val="28"/>
          <w:szCs w:val="28"/>
        </w:rPr>
        <w:t xml:space="preserve">I </w:t>
      </w:r>
      <w:r w:rsidR="00CE629A">
        <w:rPr>
          <w:sz w:val="28"/>
          <w:szCs w:val="28"/>
        </w:rPr>
        <w:t xml:space="preserve">sometimes </w:t>
      </w:r>
      <w:r w:rsidRPr="00AC0E76">
        <w:rPr>
          <w:sz w:val="28"/>
          <w:szCs w:val="28"/>
        </w:rPr>
        <w:t>had a lot of trouble getting the food I wanted because things ran out</w:t>
      </w:r>
    </w:p>
    <w:p w14:paraId="79EF8E55" w14:textId="030FD5DA" w:rsidR="00136D5F" w:rsidRPr="00AC0E76" w:rsidRDefault="00136D5F" w:rsidP="002242C7">
      <w:pPr>
        <w:pStyle w:val="ListParagraph"/>
        <w:numPr>
          <w:ilvl w:val="0"/>
          <w:numId w:val="30"/>
        </w:numPr>
        <w:rPr>
          <w:sz w:val="28"/>
          <w:szCs w:val="28"/>
        </w:rPr>
      </w:pPr>
      <w:r w:rsidRPr="00AC0E76">
        <w:rPr>
          <w:sz w:val="28"/>
          <w:szCs w:val="28"/>
        </w:rPr>
        <w:t xml:space="preserve">I </w:t>
      </w:r>
      <w:r w:rsidR="00CE629A">
        <w:rPr>
          <w:sz w:val="28"/>
          <w:szCs w:val="28"/>
        </w:rPr>
        <w:t xml:space="preserve">sometimes </w:t>
      </w:r>
      <w:r w:rsidRPr="00AC0E76">
        <w:rPr>
          <w:sz w:val="28"/>
          <w:szCs w:val="28"/>
        </w:rPr>
        <w:t xml:space="preserve">had a lot of trouble getting the food I wanted because I was </w:t>
      </w:r>
      <w:r w:rsidR="00525EF6">
        <w:rPr>
          <w:sz w:val="28"/>
          <w:szCs w:val="28"/>
        </w:rPr>
        <w:t>worried about</w:t>
      </w:r>
      <w:r w:rsidRPr="00AC0E76">
        <w:rPr>
          <w:sz w:val="28"/>
          <w:szCs w:val="28"/>
        </w:rPr>
        <w:t xml:space="preserve"> getting sick at the store</w:t>
      </w:r>
    </w:p>
    <w:p w14:paraId="76344930" w14:textId="2856314A" w:rsidR="00136D5F" w:rsidRDefault="00136D5F" w:rsidP="002242C7">
      <w:pPr>
        <w:pStyle w:val="ListParagraph"/>
        <w:numPr>
          <w:ilvl w:val="0"/>
          <w:numId w:val="30"/>
        </w:numPr>
        <w:rPr>
          <w:sz w:val="28"/>
          <w:szCs w:val="28"/>
        </w:rPr>
      </w:pPr>
      <w:r w:rsidRPr="00AC0E76">
        <w:rPr>
          <w:sz w:val="28"/>
          <w:szCs w:val="28"/>
        </w:rPr>
        <w:t xml:space="preserve">I </w:t>
      </w:r>
      <w:r w:rsidR="00CE629A">
        <w:rPr>
          <w:sz w:val="28"/>
          <w:szCs w:val="28"/>
        </w:rPr>
        <w:t xml:space="preserve">sometimes </w:t>
      </w:r>
      <w:r w:rsidRPr="00AC0E76">
        <w:rPr>
          <w:sz w:val="28"/>
          <w:szCs w:val="28"/>
        </w:rPr>
        <w:t>had a lot of trouble getting food because of money limitations</w:t>
      </w:r>
    </w:p>
    <w:p w14:paraId="0DADB050" w14:textId="77777777" w:rsidR="00C3104C" w:rsidRDefault="00C3104C" w:rsidP="00C3104C">
      <w:pPr>
        <w:pStyle w:val="ListParagraph"/>
        <w:ind w:left="765"/>
        <w:rPr>
          <w:sz w:val="28"/>
          <w:szCs w:val="28"/>
        </w:rPr>
      </w:pPr>
    </w:p>
    <w:p w14:paraId="6FE2FF41" w14:textId="03AA72CE" w:rsidR="00525EF6" w:rsidRPr="00C3104C" w:rsidRDefault="00C3104C" w:rsidP="00C3104C">
      <w:pPr>
        <w:pStyle w:val="ListParagraph"/>
        <w:numPr>
          <w:ilvl w:val="0"/>
          <w:numId w:val="45"/>
        </w:numPr>
        <w:spacing w:line="240" w:lineRule="auto"/>
        <w:rPr>
          <w:rFonts w:ascii="Calibri" w:hAnsi="Calibri" w:cs="Calibri"/>
          <w:sz w:val="28"/>
          <w:szCs w:val="28"/>
        </w:rPr>
      </w:pPr>
      <w:r>
        <w:rPr>
          <w:rFonts w:ascii="Calibri" w:hAnsi="Calibri" w:cs="Calibri"/>
          <w:sz w:val="28"/>
          <w:szCs w:val="28"/>
        </w:rPr>
        <w:t>H</w:t>
      </w:r>
      <w:r w:rsidR="00525EF6" w:rsidRPr="00C3104C">
        <w:rPr>
          <w:rFonts w:ascii="Calibri" w:hAnsi="Calibri" w:cs="Calibri"/>
          <w:sz w:val="28"/>
          <w:szCs w:val="28"/>
        </w:rPr>
        <w:t xml:space="preserve">ow much </w:t>
      </w:r>
      <w:r w:rsidR="00D20E00" w:rsidRPr="00C3104C">
        <w:rPr>
          <w:rFonts w:ascii="Calibri" w:hAnsi="Calibri" w:cs="Calibri"/>
          <w:sz w:val="28"/>
          <w:szCs w:val="28"/>
        </w:rPr>
        <w:t xml:space="preserve">did </w:t>
      </w:r>
      <w:r w:rsidR="00525EF6" w:rsidRPr="00C3104C">
        <w:rPr>
          <w:rFonts w:ascii="Calibri" w:hAnsi="Calibri" w:cs="Calibri"/>
          <w:sz w:val="28"/>
          <w:szCs w:val="28"/>
        </w:rPr>
        <w:t>you limit your time in places close to other people because of COVID-19? Check one.</w:t>
      </w:r>
      <w:r w:rsidR="00525EF6" w:rsidRPr="00C3104C">
        <w:rPr>
          <w:rFonts w:ascii="Calibri" w:hAnsi="Calibri" w:cs="Calibri"/>
          <w:sz w:val="28"/>
          <w:szCs w:val="28"/>
        </w:rPr>
        <w:tab/>
      </w:r>
    </w:p>
    <w:p w14:paraId="72674158" w14:textId="77777777" w:rsidR="00525EF6" w:rsidRPr="00EF7B0B" w:rsidRDefault="00525EF6" w:rsidP="00525EF6">
      <w:pPr>
        <w:pStyle w:val="ListParagraph"/>
        <w:numPr>
          <w:ilvl w:val="0"/>
          <w:numId w:val="15"/>
        </w:numPr>
        <w:spacing w:line="240" w:lineRule="auto"/>
        <w:rPr>
          <w:rFonts w:ascii="Calibri" w:hAnsi="Calibri" w:cs="Calibri"/>
          <w:sz w:val="28"/>
          <w:szCs w:val="28"/>
        </w:rPr>
      </w:pPr>
      <w:r w:rsidRPr="00EF7B0B">
        <w:rPr>
          <w:rFonts w:ascii="Calibri" w:hAnsi="Calibri" w:cs="Calibri"/>
          <w:sz w:val="28"/>
          <w:szCs w:val="28"/>
        </w:rPr>
        <w:t>Not at all</w:t>
      </w:r>
    </w:p>
    <w:p w14:paraId="7E42B9FC" w14:textId="77777777" w:rsidR="00525EF6" w:rsidRPr="00EF7B0B" w:rsidRDefault="00525EF6" w:rsidP="00525EF6">
      <w:pPr>
        <w:pStyle w:val="ListParagraph"/>
        <w:numPr>
          <w:ilvl w:val="0"/>
          <w:numId w:val="15"/>
        </w:numPr>
        <w:spacing w:line="240" w:lineRule="auto"/>
        <w:rPr>
          <w:rFonts w:ascii="Calibri" w:hAnsi="Calibri" w:cs="Calibri"/>
          <w:sz w:val="28"/>
          <w:szCs w:val="28"/>
        </w:rPr>
      </w:pPr>
      <w:r w:rsidRPr="00EF7B0B">
        <w:rPr>
          <w:rFonts w:ascii="Calibri" w:hAnsi="Calibri" w:cs="Calibri"/>
          <w:sz w:val="28"/>
          <w:szCs w:val="28"/>
        </w:rPr>
        <w:t>A little bit</w:t>
      </w:r>
    </w:p>
    <w:p w14:paraId="60E603D6" w14:textId="77777777" w:rsidR="00525EF6" w:rsidRPr="00EF7B0B" w:rsidRDefault="00525EF6" w:rsidP="00525EF6">
      <w:pPr>
        <w:pStyle w:val="ListParagraph"/>
        <w:numPr>
          <w:ilvl w:val="0"/>
          <w:numId w:val="15"/>
        </w:numPr>
        <w:spacing w:line="240" w:lineRule="auto"/>
        <w:rPr>
          <w:rFonts w:ascii="Calibri" w:hAnsi="Calibri" w:cs="Calibri"/>
          <w:sz w:val="28"/>
          <w:szCs w:val="28"/>
        </w:rPr>
      </w:pPr>
      <w:r w:rsidRPr="00EF7B0B">
        <w:rPr>
          <w:rFonts w:ascii="Calibri" w:hAnsi="Calibri" w:cs="Calibri"/>
          <w:sz w:val="28"/>
          <w:szCs w:val="28"/>
        </w:rPr>
        <w:t>A fair amount</w:t>
      </w:r>
    </w:p>
    <w:p w14:paraId="732E1C5B" w14:textId="77BF6964" w:rsidR="00525EF6" w:rsidRDefault="00525EF6" w:rsidP="00525EF6">
      <w:pPr>
        <w:pStyle w:val="ListParagraph"/>
        <w:numPr>
          <w:ilvl w:val="0"/>
          <w:numId w:val="15"/>
        </w:numPr>
        <w:spacing w:line="240" w:lineRule="auto"/>
        <w:rPr>
          <w:rFonts w:ascii="Calibri" w:hAnsi="Calibri" w:cs="Calibri"/>
          <w:sz w:val="28"/>
          <w:szCs w:val="28"/>
        </w:rPr>
      </w:pPr>
      <w:r w:rsidRPr="00EF7B0B">
        <w:rPr>
          <w:rFonts w:ascii="Calibri" w:hAnsi="Calibri" w:cs="Calibri"/>
          <w:sz w:val="28"/>
          <w:szCs w:val="28"/>
        </w:rPr>
        <w:t>A lot</w:t>
      </w:r>
    </w:p>
    <w:p w14:paraId="053B1E8A" w14:textId="77777777" w:rsidR="00C3104C" w:rsidRPr="00EF7B0B" w:rsidRDefault="00C3104C" w:rsidP="00C3104C">
      <w:pPr>
        <w:pStyle w:val="ListParagraph"/>
        <w:spacing w:line="240" w:lineRule="auto"/>
        <w:rPr>
          <w:rFonts w:ascii="Calibri" w:hAnsi="Calibri" w:cs="Calibri"/>
          <w:sz w:val="28"/>
          <w:szCs w:val="28"/>
        </w:rPr>
      </w:pPr>
    </w:p>
    <w:p w14:paraId="73AA86AA" w14:textId="196252CC" w:rsidR="00525EF6" w:rsidRPr="00C3104C" w:rsidRDefault="00525EF6" w:rsidP="00C3104C">
      <w:pPr>
        <w:pStyle w:val="ListParagraph"/>
        <w:numPr>
          <w:ilvl w:val="0"/>
          <w:numId w:val="45"/>
        </w:numPr>
        <w:rPr>
          <w:sz w:val="28"/>
          <w:szCs w:val="28"/>
        </w:rPr>
      </w:pPr>
      <w:r w:rsidRPr="00C3104C">
        <w:rPr>
          <w:sz w:val="28"/>
          <w:szCs w:val="28"/>
        </w:rPr>
        <w:t>During the rec</w:t>
      </w:r>
      <w:r w:rsidR="00C3104C">
        <w:rPr>
          <w:sz w:val="28"/>
          <w:szCs w:val="28"/>
        </w:rPr>
        <w:t>ession caused by COVID-19</w:t>
      </w:r>
      <w:r w:rsidRPr="00C3104C">
        <w:rPr>
          <w:sz w:val="28"/>
          <w:szCs w:val="28"/>
        </w:rPr>
        <w:t>, how were you and your household affected financially</w:t>
      </w:r>
      <w:r w:rsidR="00C3104C">
        <w:rPr>
          <w:sz w:val="28"/>
          <w:szCs w:val="28"/>
        </w:rPr>
        <w:t>?</w:t>
      </w:r>
      <w:r w:rsidRPr="00C3104C">
        <w:rPr>
          <w:sz w:val="28"/>
          <w:szCs w:val="28"/>
        </w:rPr>
        <w:t xml:space="preserve"> </w:t>
      </w:r>
      <w:r w:rsidR="00C3104C">
        <w:rPr>
          <w:sz w:val="28"/>
          <w:szCs w:val="28"/>
        </w:rPr>
        <w:t>Check each that applies</w:t>
      </w:r>
      <w:r w:rsidRPr="00C3104C">
        <w:rPr>
          <w:sz w:val="28"/>
          <w:szCs w:val="28"/>
        </w:rPr>
        <w:t>:</w:t>
      </w:r>
    </w:p>
    <w:p w14:paraId="6FFD2722" w14:textId="77777777" w:rsidR="00525EF6" w:rsidRPr="00AC0E76" w:rsidRDefault="00525EF6" w:rsidP="00C01D0B">
      <w:pPr>
        <w:pStyle w:val="ListParagraph"/>
        <w:numPr>
          <w:ilvl w:val="0"/>
          <w:numId w:val="35"/>
        </w:numPr>
        <w:rPr>
          <w:sz w:val="28"/>
          <w:szCs w:val="28"/>
        </w:rPr>
      </w:pPr>
      <w:r w:rsidRPr="00AC0E76">
        <w:rPr>
          <w:sz w:val="28"/>
          <w:szCs w:val="28"/>
        </w:rPr>
        <w:t>Not much at all</w:t>
      </w:r>
    </w:p>
    <w:p w14:paraId="5DD33B76" w14:textId="54C5134A" w:rsidR="00525EF6" w:rsidRDefault="00525EF6" w:rsidP="00C01D0B">
      <w:pPr>
        <w:pStyle w:val="ListParagraph"/>
        <w:numPr>
          <w:ilvl w:val="0"/>
          <w:numId w:val="35"/>
        </w:numPr>
        <w:rPr>
          <w:sz w:val="28"/>
          <w:szCs w:val="28"/>
        </w:rPr>
      </w:pPr>
      <w:r w:rsidRPr="00AC0E76">
        <w:rPr>
          <w:sz w:val="28"/>
          <w:szCs w:val="28"/>
        </w:rPr>
        <w:t>Lost money in the stock market</w:t>
      </w:r>
    </w:p>
    <w:p w14:paraId="2781D1A8" w14:textId="5977A944" w:rsidR="00495152" w:rsidRPr="00AC0E76" w:rsidRDefault="00495152" w:rsidP="00C01D0B">
      <w:pPr>
        <w:pStyle w:val="ListParagraph"/>
        <w:numPr>
          <w:ilvl w:val="0"/>
          <w:numId w:val="35"/>
        </w:numPr>
        <w:rPr>
          <w:sz w:val="28"/>
          <w:szCs w:val="28"/>
        </w:rPr>
      </w:pPr>
      <w:r>
        <w:rPr>
          <w:sz w:val="28"/>
          <w:szCs w:val="28"/>
        </w:rPr>
        <w:t>Gained money in the stock market</w:t>
      </w:r>
    </w:p>
    <w:p w14:paraId="0B9CFE4E" w14:textId="0E0C3673" w:rsidR="00525EF6" w:rsidRDefault="00525EF6" w:rsidP="00C01D0B">
      <w:pPr>
        <w:pStyle w:val="ListParagraph"/>
        <w:numPr>
          <w:ilvl w:val="0"/>
          <w:numId w:val="35"/>
        </w:numPr>
        <w:rPr>
          <w:sz w:val="28"/>
          <w:szCs w:val="28"/>
        </w:rPr>
      </w:pPr>
      <w:r w:rsidRPr="00AC0E76">
        <w:rPr>
          <w:sz w:val="28"/>
          <w:szCs w:val="28"/>
        </w:rPr>
        <w:t xml:space="preserve">Monthly income went </w:t>
      </w:r>
      <w:r w:rsidRPr="000A2C68">
        <w:rPr>
          <w:sz w:val="28"/>
          <w:szCs w:val="28"/>
        </w:rPr>
        <w:t xml:space="preserve">down </w:t>
      </w:r>
    </w:p>
    <w:p w14:paraId="059184CA" w14:textId="77777777" w:rsidR="000A2C68" w:rsidRDefault="000A2C68" w:rsidP="00584C13">
      <w:pPr>
        <w:pStyle w:val="ListParagraph"/>
        <w:rPr>
          <w:sz w:val="28"/>
          <w:szCs w:val="28"/>
        </w:rPr>
      </w:pPr>
    </w:p>
    <w:p w14:paraId="7F0CB7F0" w14:textId="77777777" w:rsidR="000A2C68" w:rsidRPr="00584C13" w:rsidRDefault="000A2C68" w:rsidP="00584C13">
      <w:pPr>
        <w:pStyle w:val="ListParagraph"/>
        <w:numPr>
          <w:ilvl w:val="0"/>
          <w:numId w:val="45"/>
        </w:numPr>
        <w:rPr>
          <w:rFonts w:ascii="Calibri" w:hAnsi="Calibri" w:cs="Calibri"/>
          <w:sz w:val="28"/>
          <w:szCs w:val="28"/>
        </w:rPr>
      </w:pPr>
      <w:r w:rsidRPr="00584C13">
        <w:rPr>
          <w:sz w:val="28"/>
          <w:szCs w:val="28"/>
        </w:rPr>
        <w:t>Did</w:t>
      </w:r>
      <w:r w:rsidRPr="00584C13">
        <w:rPr>
          <w:rFonts w:ascii="Calibri" w:hAnsi="Calibri" w:cs="Calibri"/>
          <w:sz w:val="28"/>
          <w:szCs w:val="28"/>
        </w:rPr>
        <w:t xml:space="preserve"> the social distancing and related economic shutdown due to COVID-19 affected your employment status?</w:t>
      </w:r>
    </w:p>
    <w:p w14:paraId="25F97218" w14:textId="77777777" w:rsidR="000A2C68" w:rsidRDefault="000A2C68" w:rsidP="000A2C68">
      <w:pPr>
        <w:pStyle w:val="ListParagraph"/>
        <w:numPr>
          <w:ilvl w:val="0"/>
          <w:numId w:val="18"/>
        </w:numPr>
        <w:rPr>
          <w:rFonts w:ascii="Calibri" w:hAnsi="Calibri" w:cs="Calibri"/>
          <w:sz w:val="28"/>
          <w:szCs w:val="28"/>
        </w:rPr>
      </w:pPr>
      <w:r>
        <w:rPr>
          <w:rFonts w:ascii="Calibri" w:hAnsi="Calibri" w:cs="Calibri"/>
          <w:sz w:val="28"/>
          <w:szCs w:val="28"/>
        </w:rPr>
        <w:t>Yes</w:t>
      </w:r>
    </w:p>
    <w:p w14:paraId="6D9AB897" w14:textId="77777777" w:rsidR="000A2C68" w:rsidRDefault="000A2C68" w:rsidP="000A2C68">
      <w:pPr>
        <w:pStyle w:val="ListParagraph"/>
        <w:numPr>
          <w:ilvl w:val="0"/>
          <w:numId w:val="18"/>
        </w:numPr>
        <w:rPr>
          <w:rFonts w:ascii="Calibri" w:hAnsi="Calibri" w:cs="Calibri"/>
          <w:sz w:val="28"/>
          <w:szCs w:val="28"/>
        </w:rPr>
      </w:pPr>
      <w:r>
        <w:rPr>
          <w:rFonts w:ascii="Calibri" w:hAnsi="Calibri" w:cs="Calibri"/>
          <w:sz w:val="28"/>
          <w:szCs w:val="28"/>
        </w:rPr>
        <w:t>No</w:t>
      </w:r>
    </w:p>
    <w:p w14:paraId="63A869B2" w14:textId="77777777" w:rsidR="000A2C68" w:rsidRDefault="000A2C68" w:rsidP="000A2C68">
      <w:pPr>
        <w:ind w:firstLine="360"/>
        <w:rPr>
          <w:rFonts w:ascii="Calibri" w:hAnsi="Calibri" w:cs="Calibri"/>
          <w:sz w:val="28"/>
          <w:szCs w:val="28"/>
        </w:rPr>
      </w:pPr>
      <w:r>
        <w:rPr>
          <w:rFonts w:ascii="Calibri" w:hAnsi="Calibri" w:cs="Calibri"/>
          <w:sz w:val="28"/>
          <w:szCs w:val="28"/>
        </w:rPr>
        <w:t>If yes, please identify the impacts COVID-19 had on you:</w:t>
      </w:r>
    </w:p>
    <w:p w14:paraId="4EEBC0C8" w14:textId="77777777" w:rsidR="000A2C68" w:rsidRDefault="000A2C68" w:rsidP="000A2C68">
      <w:pPr>
        <w:pStyle w:val="ListParagraph"/>
        <w:numPr>
          <w:ilvl w:val="0"/>
          <w:numId w:val="19"/>
        </w:numPr>
        <w:rPr>
          <w:rFonts w:ascii="Calibri" w:hAnsi="Calibri" w:cs="Calibri"/>
          <w:sz w:val="28"/>
          <w:szCs w:val="28"/>
        </w:rPr>
      </w:pPr>
      <w:r>
        <w:rPr>
          <w:rFonts w:ascii="Calibri" w:hAnsi="Calibri" w:cs="Calibri"/>
          <w:sz w:val="28"/>
          <w:szCs w:val="28"/>
        </w:rPr>
        <w:t>Reduced my hours of employment</w:t>
      </w:r>
    </w:p>
    <w:p w14:paraId="454FA0CE" w14:textId="77777777" w:rsidR="000A2C68" w:rsidRDefault="000A2C68" w:rsidP="000A2C68">
      <w:pPr>
        <w:pStyle w:val="ListParagraph"/>
        <w:numPr>
          <w:ilvl w:val="0"/>
          <w:numId w:val="19"/>
        </w:numPr>
        <w:rPr>
          <w:rFonts w:ascii="Calibri" w:hAnsi="Calibri" w:cs="Calibri"/>
          <w:sz w:val="28"/>
          <w:szCs w:val="28"/>
        </w:rPr>
      </w:pPr>
      <w:r>
        <w:rPr>
          <w:rFonts w:ascii="Calibri" w:hAnsi="Calibri" w:cs="Calibri"/>
          <w:sz w:val="28"/>
          <w:szCs w:val="28"/>
        </w:rPr>
        <w:t>Temporarily unemployed/furloughed</w:t>
      </w:r>
    </w:p>
    <w:p w14:paraId="1AD8EB1C" w14:textId="77777777" w:rsidR="000A2C68" w:rsidRDefault="000A2C68" w:rsidP="000A2C68">
      <w:pPr>
        <w:pStyle w:val="ListParagraph"/>
        <w:numPr>
          <w:ilvl w:val="0"/>
          <w:numId w:val="19"/>
        </w:numPr>
        <w:rPr>
          <w:rFonts w:ascii="Calibri" w:hAnsi="Calibri" w:cs="Calibri"/>
          <w:sz w:val="28"/>
          <w:szCs w:val="28"/>
        </w:rPr>
      </w:pPr>
      <w:r>
        <w:rPr>
          <w:rFonts w:ascii="Calibri" w:hAnsi="Calibri" w:cs="Calibri"/>
          <w:sz w:val="28"/>
          <w:szCs w:val="28"/>
        </w:rPr>
        <w:t>Laid off from my previous position</w:t>
      </w:r>
    </w:p>
    <w:p w14:paraId="0EC056B5" w14:textId="77777777" w:rsidR="000A2C68" w:rsidRDefault="000A2C68" w:rsidP="000A2C68">
      <w:pPr>
        <w:pStyle w:val="ListParagraph"/>
        <w:numPr>
          <w:ilvl w:val="0"/>
          <w:numId w:val="19"/>
        </w:numPr>
        <w:rPr>
          <w:rFonts w:ascii="Calibri" w:hAnsi="Calibri" w:cs="Calibri"/>
          <w:sz w:val="28"/>
          <w:szCs w:val="28"/>
        </w:rPr>
      </w:pPr>
      <w:r>
        <w:rPr>
          <w:rFonts w:ascii="Calibri" w:hAnsi="Calibri" w:cs="Calibri"/>
          <w:sz w:val="28"/>
          <w:szCs w:val="28"/>
        </w:rPr>
        <w:t>Stopped attending school</w:t>
      </w:r>
    </w:p>
    <w:p w14:paraId="03CB26D0" w14:textId="53A8AF1D" w:rsidR="000A2C68" w:rsidRDefault="000A2C68" w:rsidP="000A2C68">
      <w:pPr>
        <w:pStyle w:val="ListParagraph"/>
        <w:numPr>
          <w:ilvl w:val="0"/>
          <w:numId w:val="19"/>
        </w:numPr>
        <w:rPr>
          <w:rFonts w:ascii="Calibri" w:hAnsi="Calibri" w:cs="Calibri"/>
          <w:sz w:val="28"/>
          <w:szCs w:val="28"/>
        </w:rPr>
      </w:pPr>
      <w:r>
        <w:rPr>
          <w:rFonts w:ascii="Calibri" w:hAnsi="Calibri" w:cs="Calibri"/>
          <w:sz w:val="28"/>
          <w:szCs w:val="28"/>
        </w:rPr>
        <w:t>Other ________</w:t>
      </w:r>
    </w:p>
    <w:p w14:paraId="0952D14B" w14:textId="77777777" w:rsidR="00584C13" w:rsidRPr="00D3130C" w:rsidRDefault="00584C13" w:rsidP="001A7F52">
      <w:pPr>
        <w:pStyle w:val="ListParagraph"/>
        <w:ind w:left="1080"/>
        <w:rPr>
          <w:rFonts w:ascii="Calibri" w:hAnsi="Calibri" w:cs="Calibri"/>
          <w:sz w:val="28"/>
          <w:szCs w:val="28"/>
        </w:rPr>
      </w:pPr>
    </w:p>
    <w:p w14:paraId="489E33F2" w14:textId="77777777" w:rsidR="00584C13" w:rsidRDefault="00584C13" w:rsidP="00584C13">
      <w:pPr>
        <w:pStyle w:val="ListParagraph"/>
        <w:numPr>
          <w:ilvl w:val="0"/>
          <w:numId w:val="49"/>
        </w:numPr>
        <w:rPr>
          <w:rFonts w:ascii="Calibri" w:hAnsi="Calibri" w:cs="Calibri"/>
          <w:sz w:val="28"/>
          <w:szCs w:val="28"/>
        </w:rPr>
      </w:pPr>
      <w:commentRangeStart w:id="19"/>
      <w:r w:rsidRPr="00CE629A">
        <w:rPr>
          <w:rFonts w:ascii="Calibri" w:hAnsi="Calibri" w:cs="Calibri"/>
          <w:sz w:val="28"/>
          <w:szCs w:val="28"/>
        </w:rPr>
        <w:t>What</w:t>
      </w:r>
      <w:commentRangeEnd w:id="19"/>
      <w:r>
        <w:rPr>
          <w:rStyle w:val="CommentReference"/>
        </w:rPr>
        <w:commentReference w:id="19"/>
      </w:r>
      <w:r w:rsidRPr="00CE629A">
        <w:rPr>
          <w:rFonts w:ascii="Calibri" w:hAnsi="Calibri" w:cs="Calibri"/>
          <w:sz w:val="28"/>
          <w:szCs w:val="28"/>
        </w:rPr>
        <w:t xml:space="preserve"> zip code do you live in?</w:t>
      </w:r>
      <w:r>
        <w:rPr>
          <w:rFonts w:ascii="Calibri" w:hAnsi="Calibri" w:cs="Calibri"/>
          <w:sz w:val="28"/>
          <w:szCs w:val="28"/>
        </w:rPr>
        <w:t xml:space="preserve"> _______</w:t>
      </w:r>
    </w:p>
    <w:p w14:paraId="783BA9FF" w14:textId="77777777" w:rsidR="00584C13" w:rsidRDefault="00584C13" w:rsidP="00584C13">
      <w:pPr>
        <w:pStyle w:val="ListParagraph"/>
        <w:ind w:left="360"/>
        <w:rPr>
          <w:rFonts w:ascii="Calibri" w:hAnsi="Calibri" w:cs="Calibri"/>
          <w:sz w:val="28"/>
          <w:szCs w:val="28"/>
        </w:rPr>
      </w:pPr>
    </w:p>
    <w:p w14:paraId="23F588BC" w14:textId="77777777" w:rsidR="00584C13" w:rsidRPr="00CE629A" w:rsidRDefault="00584C13" w:rsidP="00584C13">
      <w:pPr>
        <w:pStyle w:val="ListParagraph"/>
        <w:numPr>
          <w:ilvl w:val="0"/>
          <w:numId w:val="49"/>
        </w:numPr>
        <w:rPr>
          <w:rFonts w:ascii="Calibri" w:hAnsi="Calibri" w:cs="Calibri"/>
          <w:sz w:val="28"/>
          <w:szCs w:val="28"/>
        </w:rPr>
      </w:pPr>
      <w:r w:rsidRPr="00CE629A">
        <w:rPr>
          <w:rFonts w:ascii="Calibri" w:hAnsi="Calibri" w:cs="Calibri"/>
          <w:sz w:val="28"/>
          <w:szCs w:val="28"/>
        </w:rPr>
        <w:t>Please select the race with which you most identify.</w:t>
      </w:r>
    </w:p>
    <w:p w14:paraId="1D8B59C2"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White</w:t>
      </w:r>
    </w:p>
    <w:p w14:paraId="05FF2991"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Black or African American</w:t>
      </w:r>
    </w:p>
    <w:p w14:paraId="28EA5B18"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American Indian or Alaska Native</w:t>
      </w:r>
    </w:p>
    <w:p w14:paraId="41B58322"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Asian</w:t>
      </w:r>
    </w:p>
    <w:p w14:paraId="6B7479E7"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Native Hawaiian or Other Pacific Islander</w:t>
      </w:r>
    </w:p>
    <w:p w14:paraId="6E7588DA"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Other</w:t>
      </w:r>
    </w:p>
    <w:p w14:paraId="2E100FCD"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Identify with multiple racial groups</w:t>
      </w:r>
    </w:p>
    <w:p w14:paraId="393B0803" w14:textId="77777777" w:rsidR="00584C13" w:rsidRDefault="00584C13" w:rsidP="00584C13">
      <w:pPr>
        <w:pStyle w:val="ListParagraph"/>
        <w:numPr>
          <w:ilvl w:val="0"/>
          <w:numId w:val="23"/>
        </w:numPr>
        <w:rPr>
          <w:rFonts w:ascii="Calibri" w:hAnsi="Calibri" w:cs="Calibri"/>
          <w:sz w:val="28"/>
          <w:szCs w:val="28"/>
        </w:rPr>
      </w:pPr>
      <w:r>
        <w:rPr>
          <w:rFonts w:ascii="Calibri" w:hAnsi="Calibri" w:cs="Calibri"/>
          <w:sz w:val="28"/>
          <w:szCs w:val="28"/>
        </w:rPr>
        <w:t>Prefer not to answer</w:t>
      </w:r>
    </w:p>
    <w:p w14:paraId="28AF1B15" w14:textId="77777777" w:rsidR="00584C13" w:rsidRPr="00CE629A" w:rsidRDefault="00584C13" w:rsidP="00584C13">
      <w:pPr>
        <w:pStyle w:val="ListParagraph"/>
        <w:rPr>
          <w:rFonts w:ascii="Calibri" w:hAnsi="Calibri" w:cs="Calibri"/>
          <w:sz w:val="28"/>
          <w:szCs w:val="28"/>
        </w:rPr>
      </w:pPr>
    </w:p>
    <w:p w14:paraId="60AEACC0" w14:textId="77777777" w:rsidR="00584C13" w:rsidRPr="00CE629A" w:rsidRDefault="00584C13" w:rsidP="00584C13">
      <w:pPr>
        <w:pStyle w:val="ListParagraph"/>
        <w:numPr>
          <w:ilvl w:val="0"/>
          <w:numId w:val="50"/>
        </w:numPr>
        <w:rPr>
          <w:rFonts w:ascii="Calibri" w:hAnsi="Calibri" w:cs="Calibri"/>
          <w:sz w:val="28"/>
          <w:szCs w:val="28"/>
        </w:rPr>
      </w:pPr>
      <w:r w:rsidRPr="00CE629A">
        <w:rPr>
          <w:rFonts w:ascii="Calibri" w:hAnsi="Calibri" w:cs="Calibri"/>
          <w:sz w:val="28"/>
          <w:szCs w:val="28"/>
        </w:rPr>
        <w:t xml:space="preserve">Do you identify as Hispanic or Latino? </w:t>
      </w:r>
    </w:p>
    <w:p w14:paraId="28261D77" w14:textId="77777777" w:rsidR="00584C13" w:rsidRPr="002242C7" w:rsidRDefault="00584C13" w:rsidP="00584C13">
      <w:pPr>
        <w:pStyle w:val="ListParagraph"/>
        <w:numPr>
          <w:ilvl w:val="0"/>
          <w:numId w:val="24"/>
        </w:numPr>
        <w:rPr>
          <w:rFonts w:ascii="Calibri" w:hAnsi="Calibri" w:cs="Calibri"/>
          <w:sz w:val="28"/>
          <w:szCs w:val="28"/>
        </w:rPr>
      </w:pPr>
      <w:r w:rsidRPr="002242C7">
        <w:rPr>
          <w:rFonts w:ascii="Calibri" w:hAnsi="Calibri" w:cs="Calibri"/>
          <w:sz w:val="28"/>
          <w:szCs w:val="28"/>
        </w:rPr>
        <w:t>Yes</w:t>
      </w:r>
    </w:p>
    <w:p w14:paraId="59451E4B" w14:textId="77777777" w:rsidR="00584C13" w:rsidRDefault="00584C13" w:rsidP="00584C13">
      <w:pPr>
        <w:pStyle w:val="ListParagraph"/>
        <w:numPr>
          <w:ilvl w:val="0"/>
          <w:numId w:val="24"/>
        </w:numPr>
        <w:rPr>
          <w:rFonts w:ascii="Calibri" w:hAnsi="Calibri" w:cs="Calibri"/>
          <w:sz w:val="28"/>
          <w:szCs w:val="28"/>
        </w:rPr>
      </w:pPr>
      <w:r w:rsidRPr="002242C7">
        <w:rPr>
          <w:rFonts w:ascii="Calibri" w:hAnsi="Calibri" w:cs="Calibri"/>
          <w:sz w:val="28"/>
          <w:szCs w:val="28"/>
        </w:rPr>
        <w:t>No</w:t>
      </w:r>
    </w:p>
    <w:p w14:paraId="4BA808B3" w14:textId="77777777" w:rsidR="00584C13" w:rsidRPr="002242C7" w:rsidRDefault="00584C13" w:rsidP="00584C13">
      <w:pPr>
        <w:pStyle w:val="ListParagraph"/>
        <w:rPr>
          <w:rFonts w:ascii="Calibri" w:hAnsi="Calibri" w:cs="Calibri"/>
          <w:sz w:val="28"/>
          <w:szCs w:val="28"/>
        </w:rPr>
      </w:pPr>
    </w:p>
    <w:p w14:paraId="0862929F" w14:textId="77777777" w:rsidR="00584C13" w:rsidRPr="00CE629A" w:rsidRDefault="00584C13" w:rsidP="00584C13">
      <w:pPr>
        <w:pStyle w:val="ListParagraph"/>
        <w:numPr>
          <w:ilvl w:val="0"/>
          <w:numId w:val="50"/>
        </w:numPr>
        <w:rPr>
          <w:rFonts w:ascii="Calibri" w:hAnsi="Calibri" w:cs="Calibri"/>
          <w:sz w:val="28"/>
          <w:szCs w:val="28"/>
        </w:rPr>
      </w:pPr>
      <w:r w:rsidRPr="00CE629A">
        <w:rPr>
          <w:rFonts w:ascii="Calibri" w:hAnsi="Calibri" w:cs="Calibri"/>
          <w:sz w:val="28"/>
          <w:szCs w:val="28"/>
        </w:rPr>
        <w:t xml:space="preserve">What is your gender? </w:t>
      </w:r>
    </w:p>
    <w:p w14:paraId="489F9E33" w14:textId="77777777" w:rsidR="00584C13" w:rsidRDefault="00584C13" w:rsidP="00584C13">
      <w:pPr>
        <w:pStyle w:val="ListParagraph"/>
        <w:numPr>
          <w:ilvl w:val="0"/>
          <w:numId w:val="21"/>
        </w:numPr>
        <w:rPr>
          <w:rFonts w:ascii="Calibri" w:hAnsi="Calibri" w:cs="Calibri"/>
          <w:sz w:val="28"/>
          <w:szCs w:val="28"/>
        </w:rPr>
      </w:pPr>
      <w:r>
        <w:rPr>
          <w:rFonts w:ascii="Calibri" w:hAnsi="Calibri" w:cs="Calibri"/>
          <w:sz w:val="28"/>
          <w:szCs w:val="28"/>
        </w:rPr>
        <w:t>Male</w:t>
      </w:r>
    </w:p>
    <w:p w14:paraId="2E84EC76" w14:textId="77777777" w:rsidR="00584C13" w:rsidRDefault="00584C13" w:rsidP="00584C13">
      <w:pPr>
        <w:pStyle w:val="ListParagraph"/>
        <w:numPr>
          <w:ilvl w:val="0"/>
          <w:numId w:val="21"/>
        </w:numPr>
        <w:rPr>
          <w:rFonts w:ascii="Calibri" w:hAnsi="Calibri" w:cs="Calibri"/>
          <w:sz w:val="28"/>
          <w:szCs w:val="28"/>
        </w:rPr>
      </w:pPr>
      <w:r>
        <w:rPr>
          <w:rFonts w:ascii="Calibri" w:hAnsi="Calibri" w:cs="Calibri"/>
          <w:sz w:val="28"/>
          <w:szCs w:val="28"/>
        </w:rPr>
        <w:t>Female</w:t>
      </w:r>
    </w:p>
    <w:p w14:paraId="3C702DDB" w14:textId="77777777" w:rsidR="00584C13" w:rsidRDefault="00584C13" w:rsidP="00584C13">
      <w:pPr>
        <w:pStyle w:val="ListParagraph"/>
        <w:numPr>
          <w:ilvl w:val="0"/>
          <w:numId w:val="21"/>
        </w:numPr>
        <w:rPr>
          <w:rFonts w:ascii="Calibri" w:hAnsi="Calibri" w:cs="Calibri"/>
          <w:sz w:val="28"/>
          <w:szCs w:val="28"/>
        </w:rPr>
      </w:pPr>
      <w:r>
        <w:rPr>
          <w:rFonts w:ascii="Calibri" w:hAnsi="Calibri" w:cs="Calibri"/>
          <w:sz w:val="28"/>
          <w:szCs w:val="28"/>
        </w:rPr>
        <w:t>Other</w:t>
      </w:r>
    </w:p>
    <w:p w14:paraId="369BECDF" w14:textId="77777777" w:rsidR="00584C13" w:rsidRDefault="00584C13" w:rsidP="00584C13">
      <w:pPr>
        <w:pStyle w:val="ListParagraph"/>
        <w:rPr>
          <w:rFonts w:ascii="Calibri" w:hAnsi="Calibri" w:cs="Calibri"/>
          <w:sz w:val="28"/>
          <w:szCs w:val="28"/>
        </w:rPr>
      </w:pPr>
    </w:p>
    <w:p w14:paraId="16DAF756" w14:textId="77777777" w:rsidR="00584C13" w:rsidRPr="00CE629A" w:rsidRDefault="00584C13" w:rsidP="00584C13">
      <w:pPr>
        <w:pStyle w:val="ListParagraph"/>
        <w:numPr>
          <w:ilvl w:val="0"/>
          <w:numId w:val="50"/>
        </w:numPr>
        <w:rPr>
          <w:sz w:val="28"/>
          <w:szCs w:val="28"/>
        </w:rPr>
      </w:pPr>
      <w:r w:rsidRPr="00CE629A">
        <w:rPr>
          <w:sz w:val="28"/>
          <w:szCs w:val="28"/>
        </w:rPr>
        <w:t xml:space="preserve">Think about your household’s total income (before tax) in 2020. What category did it fall into? </w:t>
      </w:r>
    </w:p>
    <w:p w14:paraId="694F6D4A" w14:textId="77777777" w:rsidR="00584C13" w:rsidRPr="00EF3964" w:rsidRDefault="00584C13" w:rsidP="00584C13">
      <w:pPr>
        <w:pStyle w:val="ListParagraph"/>
        <w:numPr>
          <w:ilvl w:val="0"/>
          <w:numId w:val="34"/>
        </w:numPr>
        <w:rPr>
          <w:sz w:val="28"/>
          <w:szCs w:val="28"/>
        </w:rPr>
      </w:pPr>
      <w:r w:rsidRPr="00EF3964">
        <w:rPr>
          <w:sz w:val="28"/>
          <w:szCs w:val="28"/>
        </w:rPr>
        <w:t>Less than $25,000 per year</w:t>
      </w:r>
    </w:p>
    <w:p w14:paraId="2720A1ED" w14:textId="77777777" w:rsidR="00584C13" w:rsidRPr="00EF3964" w:rsidRDefault="00584C13" w:rsidP="00584C13">
      <w:pPr>
        <w:pStyle w:val="ListParagraph"/>
        <w:numPr>
          <w:ilvl w:val="0"/>
          <w:numId w:val="34"/>
        </w:numPr>
        <w:rPr>
          <w:sz w:val="28"/>
          <w:szCs w:val="28"/>
        </w:rPr>
      </w:pPr>
      <w:r w:rsidRPr="00EF3964">
        <w:rPr>
          <w:sz w:val="28"/>
          <w:szCs w:val="28"/>
        </w:rPr>
        <w:t>$25,000 - $34,999 per year</w:t>
      </w:r>
    </w:p>
    <w:p w14:paraId="29F0C61C" w14:textId="77777777" w:rsidR="00584C13" w:rsidRPr="00EF3964" w:rsidRDefault="00584C13" w:rsidP="00584C13">
      <w:pPr>
        <w:pStyle w:val="ListParagraph"/>
        <w:numPr>
          <w:ilvl w:val="0"/>
          <w:numId w:val="34"/>
        </w:numPr>
        <w:rPr>
          <w:sz w:val="28"/>
          <w:szCs w:val="28"/>
        </w:rPr>
      </w:pPr>
      <w:r w:rsidRPr="00EF3964">
        <w:rPr>
          <w:sz w:val="28"/>
          <w:szCs w:val="28"/>
        </w:rPr>
        <w:t>$35,000 - $49,999 per year</w:t>
      </w:r>
    </w:p>
    <w:p w14:paraId="14ECDED1" w14:textId="77777777" w:rsidR="00584C13" w:rsidRPr="00EF3964" w:rsidRDefault="00584C13" w:rsidP="00584C13">
      <w:pPr>
        <w:pStyle w:val="ListParagraph"/>
        <w:numPr>
          <w:ilvl w:val="0"/>
          <w:numId w:val="34"/>
        </w:numPr>
        <w:rPr>
          <w:sz w:val="28"/>
          <w:szCs w:val="28"/>
        </w:rPr>
      </w:pPr>
      <w:r w:rsidRPr="00EF3964">
        <w:rPr>
          <w:sz w:val="28"/>
          <w:szCs w:val="28"/>
        </w:rPr>
        <w:t>$50,000 - $74,999 per year</w:t>
      </w:r>
    </w:p>
    <w:p w14:paraId="5E2CA5B5" w14:textId="77777777" w:rsidR="00584C13" w:rsidRPr="00EF3964" w:rsidRDefault="00584C13" w:rsidP="00584C13">
      <w:pPr>
        <w:pStyle w:val="ListParagraph"/>
        <w:numPr>
          <w:ilvl w:val="0"/>
          <w:numId w:val="34"/>
        </w:numPr>
        <w:rPr>
          <w:sz w:val="28"/>
          <w:szCs w:val="28"/>
        </w:rPr>
      </w:pPr>
      <w:r w:rsidRPr="00EF3964">
        <w:rPr>
          <w:sz w:val="28"/>
          <w:szCs w:val="28"/>
        </w:rPr>
        <w:t>$75,000 - $99,999 per year</w:t>
      </w:r>
    </w:p>
    <w:p w14:paraId="71DDE9EA" w14:textId="77777777" w:rsidR="00584C13" w:rsidRPr="00EF3964" w:rsidRDefault="00584C13" w:rsidP="00584C13">
      <w:pPr>
        <w:pStyle w:val="ListParagraph"/>
        <w:numPr>
          <w:ilvl w:val="0"/>
          <w:numId w:val="34"/>
        </w:numPr>
        <w:rPr>
          <w:sz w:val="28"/>
          <w:szCs w:val="28"/>
        </w:rPr>
      </w:pPr>
      <w:r w:rsidRPr="00EF3964">
        <w:rPr>
          <w:sz w:val="28"/>
          <w:szCs w:val="28"/>
        </w:rPr>
        <w:t>$100,000 - $149,999 per year</w:t>
      </w:r>
    </w:p>
    <w:p w14:paraId="6963BC0D" w14:textId="77777777" w:rsidR="00584C13" w:rsidRPr="00EF3964" w:rsidRDefault="00584C13" w:rsidP="00584C13">
      <w:pPr>
        <w:pStyle w:val="ListParagraph"/>
        <w:numPr>
          <w:ilvl w:val="0"/>
          <w:numId w:val="34"/>
        </w:numPr>
        <w:rPr>
          <w:sz w:val="28"/>
          <w:szCs w:val="28"/>
        </w:rPr>
      </w:pPr>
      <w:r w:rsidRPr="00EF3964">
        <w:rPr>
          <w:sz w:val="28"/>
          <w:szCs w:val="28"/>
        </w:rPr>
        <w:t>$150,000 - $199,999 per year</w:t>
      </w:r>
    </w:p>
    <w:p w14:paraId="32323D47" w14:textId="77777777" w:rsidR="00584C13" w:rsidRDefault="00584C13" w:rsidP="00584C13">
      <w:pPr>
        <w:pStyle w:val="ListParagraph"/>
        <w:numPr>
          <w:ilvl w:val="0"/>
          <w:numId w:val="34"/>
        </w:numPr>
        <w:rPr>
          <w:sz w:val="28"/>
          <w:szCs w:val="28"/>
        </w:rPr>
      </w:pPr>
      <w:r w:rsidRPr="00EF3964">
        <w:rPr>
          <w:sz w:val="28"/>
          <w:szCs w:val="28"/>
        </w:rPr>
        <w:t>More than $200,000 per year</w:t>
      </w:r>
    </w:p>
    <w:p w14:paraId="20C41F01" w14:textId="090A73A5" w:rsidR="00136D5F" w:rsidRPr="009033C1" w:rsidRDefault="00136D5F" w:rsidP="00584C13">
      <w:pPr>
        <w:rPr>
          <w:sz w:val="28"/>
          <w:szCs w:val="28"/>
        </w:rPr>
      </w:pPr>
    </w:p>
    <w:sectPr w:rsidR="00136D5F" w:rsidRPr="009033C1" w:rsidSect="006D7424">
      <w:footerReference w:type="even"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o, Amy W" w:date="2021-07-06T14:08:00Z" w:initials="AAW">
    <w:p w14:paraId="309738C7" w14:textId="4E117518" w:rsidR="003E02E5" w:rsidRDefault="003E02E5">
      <w:pPr>
        <w:pStyle w:val="CommentText"/>
      </w:pPr>
      <w:r>
        <w:rPr>
          <w:rStyle w:val="CommentReference"/>
        </w:rPr>
        <w:annotationRef/>
      </w:r>
      <w:r>
        <w:t>Inset correct name of city here</w:t>
      </w:r>
    </w:p>
  </w:comment>
  <w:comment w:id="1" w:author="Ando, Amy W" w:date="2021-07-06T14:08:00Z" w:initials="AAW">
    <w:p w14:paraId="1016FCB0" w14:textId="0B9F73DD" w:rsidR="003E02E5" w:rsidRDefault="003E02E5">
      <w:pPr>
        <w:pStyle w:val="CommentText"/>
      </w:pPr>
      <w:r>
        <w:rPr>
          <w:rStyle w:val="CommentReference"/>
        </w:rPr>
        <w:annotationRef/>
      </w:r>
      <w:r>
        <w:t>Insert correct name of city here</w:t>
      </w:r>
    </w:p>
  </w:comment>
  <w:comment w:id="2" w:author="Ando, Amy W" w:date="2021-07-06T14:16:00Z" w:initials="AAW">
    <w:p w14:paraId="0FE03549" w14:textId="4174195D" w:rsidR="003E02E5" w:rsidRDefault="003E02E5">
      <w:pPr>
        <w:pStyle w:val="CommentText"/>
      </w:pPr>
      <w:r>
        <w:rPr>
          <w:rStyle w:val="CommentReference"/>
        </w:rPr>
        <w:annotationRef/>
      </w:r>
      <w:r>
        <w:t>Columbus – “</w:t>
      </w:r>
      <w:r w:rsidRPr="008B7A75">
        <w:t>Local Agricultural Easement Purchase Program</w:t>
      </w:r>
      <w:r>
        <w:t>”</w:t>
      </w:r>
    </w:p>
    <w:p w14:paraId="024516A4" w14:textId="5F568E36" w:rsidR="003E02E5" w:rsidRDefault="003E02E5">
      <w:pPr>
        <w:pStyle w:val="CommentText"/>
      </w:pPr>
      <w:r>
        <w:t xml:space="preserve">Danbury – “state’s </w:t>
      </w:r>
      <w:r w:rsidRPr="008B7A75">
        <w:t>Farmland Preservation Program</w:t>
      </w:r>
      <w:r>
        <w:t>”</w:t>
      </w:r>
    </w:p>
    <w:p w14:paraId="7FFF8954" w14:textId="072BC904" w:rsidR="003E02E5" w:rsidRDefault="003E02E5">
      <w:pPr>
        <w:pStyle w:val="CommentText"/>
      </w:pPr>
      <w:r>
        <w:t xml:space="preserve">New Haven – “state’s </w:t>
      </w:r>
      <w:r w:rsidRPr="008B7A75">
        <w:t>Farmland Preservation Program</w:t>
      </w:r>
      <w:r>
        <w:t>”</w:t>
      </w:r>
    </w:p>
    <w:p w14:paraId="7D761037" w14:textId="4541F7CA" w:rsidR="003E02E5" w:rsidRDefault="003E02E5">
      <w:pPr>
        <w:pStyle w:val="CommentText"/>
      </w:pPr>
      <w:r>
        <w:t xml:space="preserve">Worcester – “state’s </w:t>
      </w:r>
      <w:r w:rsidRPr="00C54B70">
        <w:t>Agricultural Preservation Restriction</w:t>
      </w:r>
      <w:r>
        <w:t xml:space="preserve"> Program”</w:t>
      </w:r>
    </w:p>
    <w:p w14:paraId="4170462D" w14:textId="1FA8E540" w:rsidR="003E02E5" w:rsidRDefault="003E02E5">
      <w:pPr>
        <w:pStyle w:val="CommentText"/>
      </w:pPr>
      <w:r>
        <w:t xml:space="preserve">Grand Rapids – “state’s </w:t>
      </w:r>
      <w:r w:rsidRPr="008B7A75">
        <w:t>Purch</w:t>
      </w:r>
      <w:r>
        <w:t xml:space="preserve">ase of Development Rights </w:t>
      </w:r>
      <w:r w:rsidRPr="008B7A75">
        <w:t>Program</w:t>
      </w:r>
      <w:r>
        <w:t>”</w:t>
      </w:r>
    </w:p>
  </w:comment>
  <w:comment w:id="4" w:author="Ando, Amy W" w:date="2021-07-09T13:39:00Z" w:initials="AAW">
    <w:p w14:paraId="0A11A54B" w14:textId="477C171D" w:rsidR="003E02E5" w:rsidRDefault="003E02E5">
      <w:pPr>
        <w:pStyle w:val="CommentText"/>
      </w:pPr>
      <w:r>
        <w:rPr>
          <w:rStyle w:val="CommentReference"/>
        </w:rPr>
        <w:annotationRef/>
      </w:r>
      <w:r>
        <w:t>Put each one of these rows on a separate screen of the survey so respondents read one, and then click to move forward.</w:t>
      </w:r>
    </w:p>
  </w:comment>
  <w:comment w:id="6" w:author="Ando, Amy W" w:date="2021-07-09T14:31:00Z" w:initials="AAW">
    <w:p w14:paraId="3F3526C6" w14:textId="374BDE6F" w:rsidR="003E02E5" w:rsidRDefault="003E02E5">
      <w:pPr>
        <w:pStyle w:val="CommentText"/>
      </w:pPr>
      <w:r>
        <w:rPr>
          <w:rStyle w:val="CommentReference"/>
        </w:rPr>
        <w:annotationRef/>
      </w:r>
      <w:r>
        <w:t xml:space="preserve">-This doesn’t frame local food as the total from the whole protected area. </w:t>
      </w:r>
    </w:p>
    <w:p w14:paraId="176CFCA3" w14:textId="77777777" w:rsidR="003E02E5" w:rsidRDefault="003E02E5">
      <w:pPr>
        <w:pStyle w:val="CommentText"/>
      </w:pPr>
      <w:r>
        <w:t>-We would estimate MWTP for access to an additional local meal each week in summer</w:t>
      </w:r>
    </w:p>
    <w:p w14:paraId="6E674637" w14:textId="0F32BCFF" w:rsidR="003E02E5" w:rsidRDefault="003E02E5">
      <w:pPr>
        <w:pStyle w:val="CommentText"/>
      </w:pPr>
      <w:r>
        <w:t xml:space="preserve">-Could still estimate total value of a whole project’s productivity by multiplying MWTP*total meals </w:t>
      </w:r>
    </w:p>
    <w:p w14:paraId="5E46E0C4" w14:textId="1F2633B8" w:rsidR="003E02E5" w:rsidRDefault="003E02E5">
      <w:pPr>
        <w:pStyle w:val="CommentText"/>
      </w:pPr>
      <w:r>
        <w:t>-This framing of local food might have two big advantages:</w:t>
      </w:r>
    </w:p>
    <w:p w14:paraId="51B55E6E" w14:textId="0C177E9A" w:rsidR="003E02E5" w:rsidRDefault="003E02E5">
      <w:pPr>
        <w:pStyle w:val="CommentText"/>
      </w:pPr>
      <w:r>
        <w:t>(1) It is much more salient to respondents. Anyone can grasp what it means to be able to gather or buy a certain number of meals of food each week</w:t>
      </w:r>
    </w:p>
    <w:p w14:paraId="7C60A0E6" w14:textId="7876008D" w:rsidR="003E02E5" w:rsidRDefault="003E02E5">
      <w:pPr>
        <w:pStyle w:val="CommentText"/>
      </w:pPr>
      <w:r>
        <w:t xml:space="preserve">(2) It’s no longer linked to the number of acres except that if there are no acres of farm then there can’t be food from the farm either. </w:t>
      </w:r>
    </w:p>
  </w:comment>
  <w:comment w:id="5" w:author="Ando, Amy W" w:date="2021-07-09T14:11:00Z" w:initials="AAW">
    <w:p w14:paraId="19D672FF" w14:textId="183C35E6" w:rsidR="003E02E5" w:rsidRDefault="003E02E5">
      <w:pPr>
        <w:pStyle w:val="CommentText"/>
      </w:pPr>
      <w:r>
        <w:rPr>
          <w:rStyle w:val="CommentReference"/>
        </w:rPr>
        <w:annotationRef/>
      </w:r>
      <w:r>
        <w:t>Levels: 0, 2, 6, 12 ?</w:t>
      </w:r>
    </w:p>
  </w:comment>
  <w:comment w:id="7" w:author="Ando, Amy W" w:date="2021-07-09T14:15:00Z" w:initials="AAW">
    <w:p w14:paraId="560D664C" w14:textId="3EDC6EF7" w:rsidR="003E02E5" w:rsidRDefault="003E02E5">
      <w:pPr>
        <w:pStyle w:val="CommentText"/>
      </w:pPr>
      <w:r>
        <w:rPr>
          <w:rStyle w:val="CommentReference"/>
        </w:rPr>
        <w:annotationRef/>
      </w:r>
      <w:r>
        <w:t>Levels: 0, 2, 6, 12 ?</w:t>
      </w:r>
    </w:p>
    <w:p w14:paraId="2999DC1D" w14:textId="53D397B1" w:rsidR="003E02E5" w:rsidRDefault="003E02E5">
      <w:pPr>
        <w:pStyle w:val="CommentText"/>
      </w:pPr>
    </w:p>
    <w:p w14:paraId="776F3811" w14:textId="3C3B6AF9" w:rsidR="003E02E5" w:rsidRDefault="003E02E5">
      <w:pPr>
        <w:pStyle w:val="CommentText"/>
      </w:pPr>
      <w:r>
        <w:t>Similar comments to nature food apply</w:t>
      </w:r>
    </w:p>
  </w:comment>
  <w:comment w:id="8" w:author="corey" w:date="2021-07-09T21:25:00Z" w:initials="c">
    <w:p w14:paraId="0AE9C838" w14:textId="1E344D25" w:rsidR="003E02E5" w:rsidRDefault="003E02E5">
      <w:pPr>
        <w:pStyle w:val="CommentText"/>
      </w:pPr>
      <w:r>
        <w:rPr>
          <w:rStyle w:val="CommentReference"/>
        </w:rPr>
        <w:annotationRef/>
      </w:r>
      <w:r>
        <w:t xml:space="preserve">Do we want a sample question? Often surveys do, but this feels relatively straightforward, so maybe not. </w:t>
      </w:r>
    </w:p>
  </w:comment>
  <w:comment w:id="9" w:author="Ando, Amy W" w:date="2021-07-11T17:45:00Z" w:initials="AAW">
    <w:p w14:paraId="226913D5" w14:textId="5CB25A48" w:rsidR="003E02E5" w:rsidRDefault="003E02E5">
      <w:pPr>
        <w:pStyle w:val="CommentText"/>
      </w:pPr>
      <w:r>
        <w:rPr>
          <w:rStyle w:val="CommentReference"/>
        </w:rPr>
        <w:annotationRef/>
      </w:r>
      <w:r>
        <w:t>Bryan do you think we should have a sample question? If so, can you make that when you make the choice cards?</w:t>
      </w:r>
    </w:p>
  </w:comment>
  <w:comment w:id="10" w:author="Ando, Amy W" w:date="2021-07-09T14:46:00Z" w:initials="AAW">
    <w:p w14:paraId="0252A33E" w14:textId="38280EDD" w:rsidR="003E02E5" w:rsidRDefault="003E02E5">
      <w:pPr>
        <w:pStyle w:val="CommentText"/>
      </w:pPr>
      <w:r>
        <w:rPr>
          <w:rStyle w:val="CommentReference"/>
        </w:rPr>
        <w:annotationRef/>
      </w:r>
      <w:r w:rsidRPr="00B81ED8">
        <w:rPr>
          <w:rFonts w:ascii="Calibri" w:eastAsia="Calibri" w:hAnsi="Calibri" w:cs="Calibri"/>
          <w:b/>
          <w:sz w:val="28"/>
          <w:szCs w:val="28"/>
          <w:highlight w:val="yellow"/>
        </w:rPr>
        <w:t xml:space="preserve">program as a </w:t>
      </w:r>
      <w:r>
        <w:rPr>
          <w:rFonts w:ascii="Calibri" w:eastAsia="Calibri" w:hAnsi="Calibri" w:cs="Calibri"/>
          <w:b/>
          <w:sz w:val="28"/>
          <w:szCs w:val="28"/>
          <w:highlight w:val="yellow"/>
        </w:rPr>
        <w:t xml:space="preserve">1 to 10 </w:t>
      </w:r>
      <w:r w:rsidRPr="00B81ED8">
        <w:rPr>
          <w:rFonts w:ascii="Calibri" w:eastAsia="Calibri" w:hAnsi="Calibri" w:cs="Calibri"/>
          <w:b/>
          <w:sz w:val="28"/>
          <w:szCs w:val="28"/>
          <w:highlight w:val="yellow"/>
        </w:rPr>
        <w:t>slider that follows each choice</w:t>
      </w:r>
      <w:r>
        <w:rPr>
          <w:rStyle w:val="CommentReference"/>
        </w:rPr>
        <w:annotationRef/>
      </w:r>
    </w:p>
  </w:comment>
  <w:comment w:id="11" w:author="corey" w:date="2021-07-09T21:27:00Z" w:initials="c">
    <w:p w14:paraId="71A26DDA" w14:textId="343CAF3C" w:rsidR="003E02E5" w:rsidRDefault="003E02E5">
      <w:pPr>
        <w:pStyle w:val="CommentText"/>
      </w:pPr>
      <w:r>
        <w:rPr>
          <w:rStyle w:val="CommentReference"/>
        </w:rPr>
        <w:annotationRef/>
      </w:r>
      <w:r>
        <w:t xml:space="preserve">do we want this repeated after every choice task? </w:t>
      </w:r>
    </w:p>
  </w:comment>
  <w:comment w:id="12" w:author="Ando, Amy W" w:date="2021-07-11T17:42:00Z" w:initials="AAW">
    <w:p w14:paraId="1935759F" w14:textId="54CF7EE6" w:rsidR="003E02E5" w:rsidRDefault="003E02E5">
      <w:pPr>
        <w:pStyle w:val="CommentText"/>
      </w:pPr>
      <w:r>
        <w:rPr>
          <w:rStyle w:val="CommentReference"/>
        </w:rPr>
        <w:annotationRef/>
      </w:r>
      <w:r>
        <w:t>Yes. Then you use that information to recode the response to each choice question</w:t>
      </w:r>
    </w:p>
  </w:comment>
  <w:comment w:id="13" w:author="corey" w:date="2021-07-09T21:30:00Z" w:initials="c">
    <w:p w14:paraId="4D36239F" w14:textId="6413962A" w:rsidR="003E02E5" w:rsidRDefault="003E02E5">
      <w:pPr>
        <w:pStyle w:val="CommentText"/>
      </w:pPr>
      <w:r>
        <w:rPr>
          <w:rStyle w:val="CommentReference"/>
        </w:rPr>
        <w:annotationRef/>
      </w:r>
      <w:r>
        <w:t xml:space="preserve">Do we want to include non-monetary options? </w:t>
      </w:r>
    </w:p>
    <w:p w14:paraId="44F41D44" w14:textId="5D4AC66A" w:rsidR="003E02E5" w:rsidRDefault="003E02E5">
      <w:pPr>
        <w:pStyle w:val="CommentText"/>
      </w:pPr>
      <w:r>
        <w:t xml:space="preserve">Like maybe they just don’t like nature. </w:t>
      </w:r>
    </w:p>
  </w:comment>
  <w:comment w:id="14" w:author="corey" w:date="2021-07-09T21:35:00Z" w:initials="c">
    <w:p w14:paraId="60B4945D" w14:textId="08119CD4" w:rsidR="003E02E5" w:rsidRDefault="003E02E5">
      <w:pPr>
        <w:pStyle w:val="CommentText"/>
      </w:pPr>
      <w:r>
        <w:rPr>
          <w:rStyle w:val="CommentReference"/>
        </w:rPr>
        <w:annotationRef/>
      </w:r>
      <w:r>
        <w:t xml:space="preserve">They have to be 18, right? </w:t>
      </w:r>
    </w:p>
  </w:comment>
  <w:comment w:id="15" w:author="Ando, Amy W" w:date="2021-07-11T17:43:00Z" w:initials="AAW">
    <w:p w14:paraId="3C7D6575" w14:textId="39FD1874" w:rsidR="003E02E5" w:rsidRDefault="003E02E5">
      <w:pPr>
        <w:pStyle w:val="CommentText"/>
      </w:pPr>
      <w:r>
        <w:rPr>
          <w:rStyle w:val="CommentReference"/>
        </w:rPr>
        <w:annotationRef/>
      </w:r>
      <w:r>
        <w:t>Right!</w:t>
      </w:r>
    </w:p>
  </w:comment>
  <w:comment w:id="16" w:author="corey" w:date="2021-07-09T21:36:00Z" w:initials="c">
    <w:p w14:paraId="26BA1402" w14:textId="63BB9DF0" w:rsidR="003E02E5" w:rsidRDefault="003E02E5">
      <w:pPr>
        <w:pStyle w:val="CommentText"/>
      </w:pPr>
      <w:r>
        <w:rPr>
          <w:rStyle w:val="CommentReference"/>
        </w:rPr>
        <w:annotationRef/>
      </w:r>
      <w:r>
        <w:t xml:space="preserve">Somewhat redundant with question on previous page. This just adds “fun”. Maybe cut? </w:t>
      </w:r>
    </w:p>
  </w:comment>
  <w:comment w:id="17" w:author="Ando, Amy W" w:date="2021-07-11T17:43:00Z" w:initials="AAW">
    <w:p w14:paraId="01DD5F8D" w14:textId="05A0AF49" w:rsidR="003E02E5" w:rsidRDefault="003E02E5">
      <w:pPr>
        <w:pStyle w:val="CommentText"/>
      </w:pPr>
      <w:r>
        <w:rPr>
          <w:rStyle w:val="CommentReference"/>
        </w:rPr>
        <w:annotationRef/>
      </w:r>
      <w:r>
        <w:t xml:space="preserve">The previous question only shows up if people say they ate fish from fishing in the last month. </w:t>
      </w:r>
    </w:p>
  </w:comment>
  <w:comment w:id="19" w:author="Ando, Amy W" w:date="2021-07-09T13:28:00Z" w:initials="AAW">
    <w:p w14:paraId="18810A73" w14:textId="0346D734" w:rsidR="003E02E5" w:rsidRDefault="003E02E5">
      <w:pPr>
        <w:pStyle w:val="CommentText"/>
      </w:pPr>
      <w:r>
        <w:rPr>
          <w:rStyle w:val="CommentReference"/>
        </w:rPr>
        <w:annotationRef/>
      </w:r>
      <w:r>
        <w:t>Move these questions to the end for the focus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9738C7" w15:done="0"/>
  <w15:commentEx w15:paraId="1016FCB0" w15:done="0"/>
  <w15:commentEx w15:paraId="4170462D" w15:done="0"/>
  <w15:commentEx w15:paraId="0A11A54B" w15:done="0"/>
  <w15:commentEx w15:paraId="7C60A0E6" w15:done="0"/>
  <w15:commentEx w15:paraId="19D672FF" w15:done="0"/>
  <w15:commentEx w15:paraId="776F3811" w15:done="0"/>
  <w15:commentEx w15:paraId="0AE9C838" w15:done="0"/>
  <w15:commentEx w15:paraId="226913D5" w15:paraIdParent="0AE9C838" w15:done="0"/>
  <w15:commentEx w15:paraId="0252A33E" w15:done="0"/>
  <w15:commentEx w15:paraId="71A26DDA" w15:paraIdParent="0252A33E" w15:done="0"/>
  <w15:commentEx w15:paraId="1935759F" w15:paraIdParent="0252A33E" w15:done="0"/>
  <w15:commentEx w15:paraId="44F41D44" w15:done="0"/>
  <w15:commentEx w15:paraId="60B4945D" w15:done="0"/>
  <w15:commentEx w15:paraId="3C7D6575" w15:paraIdParent="60B4945D" w15:done="0"/>
  <w15:commentEx w15:paraId="26BA1402" w15:done="0"/>
  <w15:commentEx w15:paraId="01DD5F8D" w15:paraIdParent="26BA1402" w15:done="0"/>
  <w15:commentEx w15:paraId="18810A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4BA8C" w16cid:durableId="237CC25C"/>
  <w16cid:commentId w16cid:paraId="05454AFB" w16cid:durableId="237CC25D"/>
  <w16cid:commentId w16cid:paraId="4E5A228D" w16cid:durableId="237CC25E"/>
  <w16cid:commentId w16cid:paraId="72EC4ADE" w16cid:durableId="237CC25F"/>
  <w16cid:commentId w16cid:paraId="2CFAB034" w16cid:durableId="237CC260"/>
  <w16cid:commentId w16cid:paraId="4EE4C005" w16cid:durableId="237CC261"/>
  <w16cid:commentId w16cid:paraId="1C27D382" w16cid:durableId="237CC262"/>
  <w16cid:commentId w16cid:paraId="07000481" w16cid:durableId="237CC263"/>
  <w16cid:commentId w16cid:paraId="287A7DAE" w16cid:durableId="237CC2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A54F7" w14:textId="77777777" w:rsidR="001B35E9" w:rsidRDefault="001B35E9">
      <w:pPr>
        <w:spacing w:after="0" w:line="240" w:lineRule="auto"/>
      </w:pPr>
      <w:r>
        <w:separator/>
      </w:r>
    </w:p>
  </w:endnote>
  <w:endnote w:type="continuationSeparator" w:id="0">
    <w:p w14:paraId="6B1EF4C5" w14:textId="77777777" w:rsidR="001B35E9" w:rsidRDefault="001B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FA2D" w14:textId="77777777" w:rsidR="003E02E5" w:rsidRDefault="003E02E5" w:rsidP="00EF39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8671E" w14:textId="77777777" w:rsidR="003E02E5" w:rsidRDefault="003E0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E670C" w14:textId="5BDEE1B1" w:rsidR="003E02E5" w:rsidRDefault="003E02E5">
    <w:pPr>
      <w:pStyle w:val="Footer"/>
      <w:jc w:val="right"/>
    </w:pPr>
    <w:r>
      <w:fldChar w:fldCharType="begin"/>
    </w:r>
    <w:r>
      <w:instrText xml:space="preserve"> PAGE   \* MERGEFORMAT </w:instrText>
    </w:r>
    <w:r>
      <w:fldChar w:fldCharType="separate"/>
    </w:r>
    <w:r w:rsidR="001B35E9">
      <w:rPr>
        <w:noProof/>
      </w:rPr>
      <w:t>1</w:t>
    </w:r>
    <w:r>
      <w:rPr>
        <w:noProof/>
      </w:rPr>
      <w:fldChar w:fldCharType="end"/>
    </w:r>
  </w:p>
  <w:p w14:paraId="3263F63A" w14:textId="77777777" w:rsidR="003E02E5" w:rsidRDefault="003E0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DF42C" w14:textId="77777777" w:rsidR="001B35E9" w:rsidRDefault="001B35E9">
      <w:pPr>
        <w:spacing w:after="0" w:line="240" w:lineRule="auto"/>
      </w:pPr>
      <w:r>
        <w:separator/>
      </w:r>
    </w:p>
  </w:footnote>
  <w:footnote w:type="continuationSeparator" w:id="0">
    <w:p w14:paraId="26C458D4" w14:textId="77777777" w:rsidR="001B35E9" w:rsidRDefault="001B3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556"/>
    <w:multiLevelType w:val="hybridMultilevel"/>
    <w:tmpl w:val="02143044"/>
    <w:lvl w:ilvl="0" w:tplc="D3363968">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4264FF"/>
    <w:multiLevelType w:val="hybridMultilevel"/>
    <w:tmpl w:val="B580657A"/>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16BA"/>
    <w:multiLevelType w:val="hybridMultilevel"/>
    <w:tmpl w:val="03588B12"/>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21ACD"/>
    <w:multiLevelType w:val="hybridMultilevel"/>
    <w:tmpl w:val="B0F41DB2"/>
    <w:lvl w:ilvl="0" w:tplc="04090001">
      <w:start w:val="1"/>
      <w:numFmt w:val="bullet"/>
      <w:lvlText w:val=""/>
      <w:lvlJc w:val="left"/>
      <w:pPr>
        <w:ind w:left="360" w:hanging="360"/>
      </w:pPr>
      <w:rPr>
        <w:rFonts w:ascii="Symbol" w:hAnsi="Symbol" w:hint="default"/>
      </w:rPr>
    </w:lvl>
    <w:lvl w:ilvl="1" w:tplc="D3363968">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CD4E9C"/>
    <w:multiLevelType w:val="hybridMultilevel"/>
    <w:tmpl w:val="E7F8982C"/>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E611B"/>
    <w:multiLevelType w:val="hybridMultilevel"/>
    <w:tmpl w:val="2DD6DC8A"/>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12BF4"/>
    <w:multiLevelType w:val="hybridMultilevel"/>
    <w:tmpl w:val="F6DAC976"/>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55E02"/>
    <w:multiLevelType w:val="hybridMultilevel"/>
    <w:tmpl w:val="546E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94F9F"/>
    <w:multiLevelType w:val="hybridMultilevel"/>
    <w:tmpl w:val="A34057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2F041C"/>
    <w:multiLevelType w:val="hybridMultilevel"/>
    <w:tmpl w:val="CF8A86B0"/>
    <w:lvl w:ilvl="0" w:tplc="D336396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82D22"/>
    <w:multiLevelType w:val="hybridMultilevel"/>
    <w:tmpl w:val="3F285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F40663"/>
    <w:multiLevelType w:val="hybridMultilevel"/>
    <w:tmpl w:val="294A7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53088F"/>
    <w:multiLevelType w:val="hybridMultilevel"/>
    <w:tmpl w:val="F2D43E30"/>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215A0"/>
    <w:multiLevelType w:val="hybridMultilevel"/>
    <w:tmpl w:val="BFB88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3F3C28"/>
    <w:multiLevelType w:val="hybridMultilevel"/>
    <w:tmpl w:val="1974F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404819"/>
    <w:multiLevelType w:val="hybridMultilevel"/>
    <w:tmpl w:val="13C6DF02"/>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F4B3D"/>
    <w:multiLevelType w:val="hybridMultilevel"/>
    <w:tmpl w:val="2EB069F4"/>
    <w:lvl w:ilvl="0" w:tplc="1A58027A">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BE34CEA"/>
    <w:multiLevelType w:val="hybridMultilevel"/>
    <w:tmpl w:val="D318BFA6"/>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51A12"/>
    <w:multiLevelType w:val="hybridMultilevel"/>
    <w:tmpl w:val="4A7A8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61245F"/>
    <w:multiLevelType w:val="hybridMultilevel"/>
    <w:tmpl w:val="EF32D312"/>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A24FB"/>
    <w:multiLevelType w:val="hybridMultilevel"/>
    <w:tmpl w:val="BD9225E2"/>
    <w:lvl w:ilvl="0" w:tplc="D3363968">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A050BB"/>
    <w:multiLevelType w:val="hybridMultilevel"/>
    <w:tmpl w:val="A38C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62E15"/>
    <w:multiLevelType w:val="hybridMultilevel"/>
    <w:tmpl w:val="3B06A1D0"/>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B435C"/>
    <w:multiLevelType w:val="hybridMultilevel"/>
    <w:tmpl w:val="C77ED4FE"/>
    <w:lvl w:ilvl="0" w:tplc="1A58027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075E24"/>
    <w:multiLevelType w:val="hybridMultilevel"/>
    <w:tmpl w:val="B1407432"/>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E293A"/>
    <w:multiLevelType w:val="hybridMultilevel"/>
    <w:tmpl w:val="9E4C5FC0"/>
    <w:lvl w:ilvl="0" w:tplc="1A5802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8D2230"/>
    <w:multiLevelType w:val="hybridMultilevel"/>
    <w:tmpl w:val="93A817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1441B46"/>
    <w:multiLevelType w:val="hybridMultilevel"/>
    <w:tmpl w:val="2AA2F8BA"/>
    <w:lvl w:ilvl="0" w:tplc="D3363968">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7605A3"/>
    <w:multiLevelType w:val="hybridMultilevel"/>
    <w:tmpl w:val="B64E754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45A34924"/>
    <w:multiLevelType w:val="hybridMultilevel"/>
    <w:tmpl w:val="7F0C5A2A"/>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142DB6"/>
    <w:multiLevelType w:val="hybridMultilevel"/>
    <w:tmpl w:val="AD3EC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68326E"/>
    <w:multiLevelType w:val="hybridMultilevel"/>
    <w:tmpl w:val="E572D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7746BF2"/>
    <w:multiLevelType w:val="hybridMultilevel"/>
    <w:tmpl w:val="4DF29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9662501"/>
    <w:multiLevelType w:val="hybridMultilevel"/>
    <w:tmpl w:val="A956C41C"/>
    <w:lvl w:ilvl="0" w:tplc="1A58027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BE5CE5"/>
    <w:multiLevelType w:val="hybridMultilevel"/>
    <w:tmpl w:val="1B283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0426D1"/>
    <w:multiLevelType w:val="multilevel"/>
    <w:tmpl w:val="78A26C14"/>
    <w:lvl w:ilvl="0">
      <w:start w:val="1"/>
      <w:numFmt w:val="bullet"/>
      <w:lvlText w:val=""/>
      <w:lvlJc w:val="left"/>
      <w:pPr>
        <w:tabs>
          <w:tab w:val="num" w:pos="360"/>
        </w:tabs>
        <w:ind w:left="360" w:hanging="360"/>
      </w:pPr>
      <w:rPr>
        <w:rFonts w:ascii="Symbol" w:hAnsi="Symbol" w:hint="default"/>
        <w:sz w:val="28"/>
        <w:szCs w:val="40"/>
      </w:rPr>
    </w:lvl>
    <w:lvl w:ilvl="1">
      <w:start w:val="1"/>
      <w:numFmt w:val="bullet"/>
      <w:lvlText w:val="□"/>
      <w:lvlJc w:val="left"/>
      <w:pPr>
        <w:tabs>
          <w:tab w:val="num" w:pos="1080"/>
        </w:tabs>
        <w:ind w:left="1080" w:hanging="360"/>
      </w:pPr>
      <w:rPr>
        <w:rFonts w:ascii="Calibri" w:hAnsi="Calibri" w:hint="default"/>
        <w:sz w:val="28"/>
        <w:szCs w:val="4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16974C5"/>
    <w:multiLevelType w:val="hybridMultilevel"/>
    <w:tmpl w:val="B67077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6C61E7"/>
    <w:multiLevelType w:val="hybridMultilevel"/>
    <w:tmpl w:val="308487D8"/>
    <w:lvl w:ilvl="0" w:tplc="D3363968">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546616A4"/>
    <w:multiLevelType w:val="hybridMultilevel"/>
    <w:tmpl w:val="9078B248"/>
    <w:lvl w:ilvl="0" w:tplc="D3363968">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ADE4264"/>
    <w:multiLevelType w:val="hybridMultilevel"/>
    <w:tmpl w:val="8E02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FC48E5"/>
    <w:multiLevelType w:val="hybridMultilevel"/>
    <w:tmpl w:val="A0AC9872"/>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8F42EC"/>
    <w:multiLevelType w:val="hybridMultilevel"/>
    <w:tmpl w:val="46B02EEC"/>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536CD5"/>
    <w:multiLevelType w:val="hybridMultilevel"/>
    <w:tmpl w:val="F7B223BE"/>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6D15B5"/>
    <w:multiLevelType w:val="hybridMultilevel"/>
    <w:tmpl w:val="D2A25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763BF6"/>
    <w:multiLevelType w:val="hybridMultilevel"/>
    <w:tmpl w:val="1B5E4B7A"/>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660CA4"/>
    <w:multiLevelType w:val="hybridMultilevel"/>
    <w:tmpl w:val="583EDFAC"/>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2C44BF"/>
    <w:multiLevelType w:val="hybridMultilevel"/>
    <w:tmpl w:val="3E280A74"/>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A56DFD"/>
    <w:multiLevelType w:val="hybridMultilevel"/>
    <w:tmpl w:val="9D94D112"/>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CF11CC"/>
    <w:multiLevelType w:val="hybridMultilevel"/>
    <w:tmpl w:val="C5087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54D76"/>
    <w:multiLevelType w:val="hybridMultilevel"/>
    <w:tmpl w:val="E50A68C6"/>
    <w:lvl w:ilvl="0" w:tplc="1A5802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533031"/>
    <w:multiLevelType w:val="hybridMultilevel"/>
    <w:tmpl w:val="9E6C2C34"/>
    <w:lvl w:ilvl="0" w:tplc="04090001">
      <w:start w:val="1"/>
      <w:numFmt w:val="bullet"/>
      <w:lvlText w:val=""/>
      <w:lvlJc w:val="left"/>
      <w:pPr>
        <w:ind w:left="360" w:hanging="360"/>
      </w:pPr>
      <w:rPr>
        <w:rFonts w:ascii="Symbol" w:hAnsi="Symbol" w:hint="default"/>
      </w:rPr>
    </w:lvl>
    <w:lvl w:ilvl="1" w:tplc="D3363968">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694E68"/>
    <w:multiLevelType w:val="hybridMultilevel"/>
    <w:tmpl w:val="6890C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8DF60EF"/>
    <w:multiLevelType w:val="hybridMultilevel"/>
    <w:tmpl w:val="0F881B8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9D109D5"/>
    <w:multiLevelType w:val="hybridMultilevel"/>
    <w:tmpl w:val="6666C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9E22903"/>
    <w:multiLevelType w:val="hybridMultilevel"/>
    <w:tmpl w:val="1352747C"/>
    <w:lvl w:ilvl="0" w:tplc="D3363968">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5" w15:restartNumberingAfterBreak="0">
    <w:nsid w:val="7C180AE4"/>
    <w:multiLevelType w:val="hybridMultilevel"/>
    <w:tmpl w:val="D720661E"/>
    <w:lvl w:ilvl="0" w:tplc="1A5802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222C64"/>
    <w:multiLevelType w:val="hybridMultilevel"/>
    <w:tmpl w:val="66507BF8"/>
    <w:lvl w:ilvl="0" w:tplc="D336396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8E50B7"/>
    <w:multiLevelType w:val="hybridMultilevel"/>
    <w:tmpl w:val="7780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14"/>
  </w:num>
  <w:num w:numId="3">
    <w:abstractNumId w:val="18"/>
  </w:num>
  <w:num w:numId="4">
    <w:abstractNumId w:val="11"/>
  </w:num>
  <w:num w:numId="5">
    <w:abstractNumId w:val="31"/>
  </w:num>
  <w:num w:numId="6">
    <w:abstractNumId w:val="26"/>
  </w:num>
  <w:num w:numId="7">
    <w:abstractNumId w:val="57"/>
  </w:num>
  <w:num w:numId="8">
    <w:abstractNumId w:val="28"/>
  </w:num>
  <w:num w:numId="9">
    <w:abstractNumId w:val="16"/>
  </w:num>
  <w:num w:numId="10">
    <w:abstractNumId w:val="33"/>
  </w:num>
  <w:num w:numId="11">
    <w:abstractNumId w:val="55"/>
  </w:num>
  <w:num w:numId="12">
    <w:abstractNumId w:val="25"/>
  </w:num>
  <w:num w:numId="13">
    <w:abstractNumId w:val="49"/>
  </w:num>
  <w:num w:numId="14">
    <w:abstractNumId w:val="27"/>
  </w:num>
  <w:num w:numId="15">
    <w:abstractNumId w:val="1"/>
  </w:num>
  <w:num w:numId="16">
    <w:abstractNumId w:val="24"/>
  </w:num>
  <w:num w:numId="17">
    <w:abstractNumId w:val="41"/>
  </w:num>
  <w:num w:numId="18">
    <w:abstractNumId w:val="29"/>
  </w:num>
  <w:num w:numId="19">
    <w:abstractNumId w:val="20"/>
  </w:num>
  <w:num w:numId="20">
    <w:abstractNumId w:val="40"/>
  </w:num>
  <w:num w:numId="21">
    <w:abstractNumId w:val="44"/>
  </w:num>
  <w:num w:numId="22">
    <w:abstractNumId w:val="6"/>
  </w:num>
  <w:num w:numId="23">
    <w:abstractNumId w:val="46"/>
  </w:num>
  <w:num w:numId="24">
    <w:abstractNumId w:val="4"/>
  </w:num>
  <w:num w:numId="25">
    <w:abstractNumId w:val="56"/>
  </w:num>
  <w:num w:numId="26">
    <w:abstractNumId w:val="19"/>
  </w:num>
  <w:num w:numId="27">
    <w:abstractNumId w:val="12"/>
  </w:num>
  <w:num w:numId="28">
    <w:abstractNumId w:val="17"/>
  </w:num>
  <w:num w:numId="29">
    <w:abstractNumId w:val="5"/>
  </w:num>
  <w:num w:numId="30">
    <w:abstractNumId w:val="0"/>
  </w:num>
  <w:num w:numId="31">
    <w:abstractNumId w:val="54"/>
  </w:num>
  <w:num w:numId="32">
    <w:abstractNumId w:val="37"/>
  </w:num>
  <w:num w:numId="33">
    <w:abstractNumId w:val="47"/>
  </w:num>
  <w:num w:numId="34">
    <w:abstractNumId w:val="22"/>
  </w:num>
  <w:num w:numId="35">
    <w:abstractNumId w:val="9"/>
  </w:num>
  <w:num w:numId="36">
    <w:abstractNumId w:val="38"/>
  </w:num>
  <w:num w:numId="37">
    <w:abstractNumId w:val="23"/>
  </w:num>
  <w:num w:numId="38">
    <w:abstractNumId w:val="21"/>
  </w:num>
  <w:num w:numId="39">
    <w:abstractNumId w:val="43"/>
  </w:num>
  <w:num w:numId="40">
    <w:abstractNumId w:val="39"/>
  </w:num>
  <w:num w:numId="41">
    <w:abstractNumId w:val="42"/>
  </w:num>
  <w:num w:numId="42">
    <w:abstractNumId w:val="45"/>
  </w:num>
  <w:num w:numId="43">
    <w:abstractNumId w:val="15"/>
  </w:num>
  <w:num w:numId="44">
    <w:abstractNumId w:val="2"/>
  </w:num>
  <w:num w:numId="45">
    <w:abstractNumId w:val="32"/>
  </w:num>
  <w:num w:numId="46">
    <w:abstractNumId w:val="35"/>
  </w:num>
  <w:num w:numId="47">
    <w:abstractNumId w:val="36"/>
  </w:num>
  <w:num w:numId="48">
    <w:abstractNumId w:val="52"/>
  </w:num>
  <w:num w:numId="49">
    <w:abstractNumId w:val="50"/>
  </w:num>
  <w:num w:numId="50">
    <w:abstractNumId w:val="53"/>
  </w:num>
  <w:num w:numId="51">
    <w:abstractNumId w:val="3"/>
  </w:num>
  <w:num w:numId="52">
    <w:abstractNumId w:val="10"/>
  </w:num>
  <w:num w:numId="53">
    <w:abstractNumId w:val="48"/>
  </w:num>
  <w:num w:numId="54">
    <w:abstractNumId w:val="8"/>
  </w:num>
  <w:num w:numId="55">
    <w:abstractNumId w:val="30"/>
  </w:num>
  <w:num w:numId="56">
    <w:abstractNumId w:val="7"/>
  </w:num>
  <w:num w:numId="57">
    <w:abstractNumId w:val="13"/>
  </w:num>
  <w:num w:numId="58">
    <w:abstractNumId w:val="3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o, Amy W">
    <w15:presenceInfo w15:providerId="AD" w15:userId="S-1-5-21-2509641344-1052565914-3260824488-316233"/>
  </w15:person>
  <w15:person w15:author="corey">
    <w15:presenceInfo w15:providerId="None" w15:userId="co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A5"/>
    <w:rsid w:val="0000544A"/>
    <w:rsid w:val="000145AA"/>
    <w:rsid w:val="0002088C"/>
    <w:rsid w:val="00053108"/>
    <w:rsid w:val="000642D8"/>
    <w:rsid w:val="00070BA9"/>
    <w:rsid w:val="0007322D"/>
    <w:rsid w:val="00075A3C"/>
    <w:rsid w:val="00091ACD"/>
    <w:rsid w:val="000A2C68"/>
    <w:rsid w:val="000C693A"/>
    <w:rsid w:val="000E643A"/>
    <w:rsid w:val="00105035"/>
    <w:rsid w:val="00107B78"/>
    <w:rsid w:val="00136D5F"/>
    <w:rsid w:val="0016539C"/>
    <w:rsid w:val="001918F3"/>
    <w:rsid w:val="001943EC"/>
    <w:rsid w:val="001A7F52"/>
    <w:rsid w:val="001B35E9"/>
    <w:rsid w:val="001D406E"/>
    <w:rsid w:val="002020BF"/>
    <w:rsid w:val="002242C7"/>
    <w:rsid w:val="00235787"/>
    <w:rsid w:val="00266757"/>
    <w:rsid w:val="002751A9"/>
    <w:rsid w:val="002A4E72"/>
    <w:rsid w:val="002A5F8C"/>
    <w:rsid w:val="002D0885"/>
    <w:rsid w:val="002D5672"/>
    <w:rsid w:val="002E550B"/>
    <w:rsid w:val="00307B52"/>
    <w:rsid w:val="003138BD"/>
    <w:rsid w:val="0035748D"/>
    <w:rsid w:val="00363451"/>
    <w:rsid w:val="003841C6"/>
    <w:rsid w:val="003A4EDD"/>
    <w:rsid w:val="003A7349"/>
    <w:rsid w:val="003E02E5"/>
    <w:rsid w:val="003E0A46"/>
    <w:rsid w:val="003E18B5"/>
    <w:rsid w:val="004754E6"/>
    <w:rsid w:val="00475B72"/>
    <w:rsid w:val="004768F6"/>
    <w:rsid w:val="00495152"/>
    <w:rsid w:val="004A1B2D"/>
    <w:rsid w:val="004A24B6"/>
    <w:rsid w:val="004A630D"/>
    <w:rsid w:val="004C074B"/>
    <w:rsid w:val="004D6542"/>
    <w:rsid w:val="004F32D5"/>
    <w:rsid w:val="0050131B"/>
    <w:rsid w:val="005241B5"/>
    <w:rsid w:val="00525EF6"/>
    <w:rsid w:val="00581ECE"/>
    <w:rsid w:val="00584C13"/>
    <w:rsid w:val="005948B6"/>
    <w:rsid w:val="00597EBC"/>
    <w:rsid w:val="005D2369"/>
    <w:rsid w:val="005D620B"/>
    <w:rsid w:val="005F017C"/>
    <w:rsid w:val="005F1E42"/>
    <w:rsid w:val="00606A29"/>
    <w:rsid w:val="006366DA"/>
    <w:rsid w:val="00637362"/>
    <w:rsid w:val="00643EA0"/>
    <w:rsid w:val="006542AD"/>
    <w:rsid w:val="00676151"/>
    <w:rsid w:val="00690B6A"/>
    <w:rsid w:val="006917A6"/>
    <w:rsid w:val="006A2BCD"/>
    <w:rsid w:val="006D6035"/>
    <w:rsid w:val="006D7424"/>
    <w:rsid w:val="00731A52"/>
    <w:rsid w:val="007623F9"/>
    <w:rsid w:val="00763678"/>
    <w:rsid w:val="007A5418"/>
    <w:rsid w:val="007B6246"/>
    <w:rsid w:val="007D4BE9"/>
    <w:rsid w:val="007D6E3C"/>
    <w:rsid w:val="007E0951"/>
    <w:rsid w:val="007F252D"/>
    <w:rsid w:val="007F3420"/>
    <w:rsid w:val="007F64E9"/>
    <w:rsid w:val="00805739"/>
    <w:rsid w:val="00811398"/>
    <w:rsid w:val="00837576"/>
    <w:rsid w:val="008B7A75"/>
    <w:rsid w:val="008C7AA5"/>
    <w:rsid w:val="008D4EB2"/>
    <w:rsid w:val="009033C1"/>
    <w:rsid w:val="00916A5D"/>
    <w:rsid w:val="00922163"/>
    <w:rsid w:val="00931C82"/>
    <w:rsid w:val="0095341F"/>
    <w:rsid w:val="009A3BC2"/>
    <w:rsid w:val="009A5C7E"/>
    <w:rsid w:val="00A0469A"/>
    <w:rsid w:val="00A42FC6"/>
    <w:rsid w:val="00A4793C"/>
    <w:rsid w:val="00A51517"/>
    <w:rsid w:val="00A53C8B"/>
    <w:rsid w:val="00A73EEB"/>
    <w:rsid w:val="00A81BB2"/>
    <w:rsid w:val="00AC0E76"/>
    <w:rsid w:val="00AC27C3"/>
    <w:rsid w:val="00AC469B"/>
    <w:rsid w:val="00AE0EB7"/>
    <w:rsid w:val="00B01012"/>
    <w:rsid w:val="00B07F87"/>
    <w:rsid w:val="00B11247"/>
    <w:rsid w:val="00B117BD"/>
    <w:rsid w:val="00B20EE6"/>
    <w:rsid w:val="00B373A5"/>
    <w:rsid w:val="00B6627E"/>
    <w:rsid w:val="00B70B0E"/>
    <w:rsid w:val="00B8156E"/>
    <w:rsid w:val="00B81ED8"/>
    <w:rsid w:val="00B913E9"/>
    <w:rsid w:val="00BC4281"/>
    <w:rsid w:val="00C01D0B"/>
    <w:rsid w:val="00C02664"/>
    <w:rsid w:val="00C16278"/>
    <w:rsid w:val="00C3104C"/>
    <w:rsid w:val="00C42D9F"/>
    <w:rsid w:val="00C54B70"/>
    <w:rsid w:val="00C87B2A"/>
    <w:rsid w:val="00C95E99"/>
    <w:rsid w:val="00CA4430"/>
    <w:rsid w:val="00CC6172"/>
    <w:rsid w:val="00CE629A"/>
    <w:rsid w:val="00CF146F"/>
    <w:rsid w:val="00D014E8"/>
    <w:rsid w:val="00D14F72"/>
    <w:rsid w:val="00D161DD"/>
    <w:rsid w:val="00D20E00"/>
    <w:rsid w:val="00D32D12"/>
    <w:rsid w:val="00D60462"/>
    <w:rsid w:val="00D64EC3"/>
    <w:rsid w:val="00D76B78"/>
    <w:rsid w:val="00D85186"/>
    <w:rsid w:val="00D90168"/>
    <w:rsid w:val="00D92970"/>
    <w:rsid w:val="00DB1EBD"/>
    <w:rsid w:val="00DC74DA"/>
    <w:rsid w:val="00DD41F3"/>
    <w:rsid w:val="00DD7493"/>
    <w:rsid w:val="00E6711D"/>
    <w:rsid w:val="00E71EAA"/>
    <w:rsid w:val="00E86D04"/>
    <w:rsid w:val="00EB085F"/>
    <w:rsid w:val="00EC6693"/>
    <w:rsid w:val="00ED1D0A"/>
    <w:rsid w:val="00EE080C"/>
    <w:rsid w:val="00EE407E"/>
    <w:rsid w:val="00EF3964"/>
    <w:rsid w:val="00EF4274"/>
    <w:rsid w:val="00F317AB"/>
    <w:rsid w:val="00F447BF"/>
    <w:rsid w:val="00F53E24"/>
    <w:rsid w:val="00F83DE4"/>
    <w:rsid w:val="00F914E8"/>
    <w:rsid w:val="00FA23AB"/>
    <w:rsid w:val="00FC41B8"/>
    <w:rsid w:val="00FE27DB"/>
    <w:rsid w:val="00FE72D5"/>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C6F5"/>
  <w15:chartTrackingRefBased/>
  <w15:docId w15:val="{B7D12EAB-E405-4CBE-A9AD-8BBF44FF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7AA5"/>
    <w:rPr>
      <w:sz w:val="16"/>
      <w:szCs w:val="16"/>
    </w:rPr>
  </w:style>
  <w:style w:type="paragraph" w:styleId="CommentText">
    <w:name w:val="annotation text"/>
    <w:basedOn w:val="Normal"/>
    <w:link w:val="CommentTextChar"/>
    <w:uiPriority w:val="99"/>
    <w:semiHidden/>
    <w:unhideWhenUsed/>
    <w:rsid w:val="008C7AA5"/>
    <w:pPr>
      <w:spacing w:line="240" w:lineRule="auto"/>
    </w:pPr>
    <w:rPr>
      <w:sz w:val="20"/>
      <w:szCs w:val="20"/>
    </w:rPr>
  </w:style>
  <w:style w:type="character" w:customStyle="1" w:styleId="CommentTextChar">
    <w:name w:val="Comment Text Char"/>
    <w:basedOn w:val="DefaultParagraphFont"/>
    <w:link w:val="CommentText"/>
    <w:uiPriority w:val="99"/>
    <w:semiHidden/>
    <w:rsid w:val="008C7AA5"/>
    <w:rPr>
      <w:sz w:val="20"/>
      <w:szCs w:val="20"/>
    </w:rPr>
  </w:style>
  <w:style w:type="paragraph" w:styleId="BalloonText">
    <w:name w:val="Balloon Text"/>
    <w:basedOn w:val="Normal"/>
    <w:link w:val="BalloonTextChar"/>
    <w:uiPriority w:val="99"/>
    <w:semiHidden/>
    <w:unhideWhenUsed/>
    <w:rsid w:val="008C7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AA5"/>
    <w:rPr>
      <w:rFonts w:ascii="Segoe UI" w:hAnsi="Segoe UI" w:cs="Segoe UI"/>
      <w:sz w:val="18"/>
      <w:szCs w:val="18"/>
    </w:rPr>
  </w:style>
  <w:style w:type="paragraph" w:styleId="ListParagraph">
    <w:name w:val="List Paragraph"/>
    <w:basedOn w:val="Normal"/>
    <w:uiPriority w:val="34"/>
    <w:qFormat/>
    <w:rsid w:val="005F017C"/>
    <w:pPr>
      <w:ind w:left="720"/>
      <w:contextualSpacing/>
    </w:pPr>
  </w:style>
  <w:style w:type="table" w:styleId="TableGrid">
    <w:name w:val="Table Grid"/>
    <w:basedOn w:val="TableNormal"/>
    <w:uiPriority w:val="39"/>
    <w:rsid w:val="0091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6E"/>
  </w:style>
  <w:style w:type="character" w:styleId="PageNumber">
    <w:name w:val="page number"/>
    <w:uiPriority w:val="99"/>
    <w:rsid w:val="00B8156E"/>
    <w:rPr>
      <w:rFonts w:cs="Times New Roman"/>
    </w:rPr>
  </w:style>
  <w:style w:type="paragraph" w:styleId="CommentSubject">
    <w:name w:val="annotation subject"/>
    <w:basedOn w:val="CommentText"/>
    <w:next w:val="CommentText"/>
    <w:link w:val="CommentSubjectChar"/>
    <w:uiPriority w:val="99"/>
    <w:semiHidden/>
    <w:unhideWhenUsed/>
    <w:rsid w:val="00B8156E"/>
    <w:rPr>
      <w:b/>
      <w:bCs/>
    </w:rPr>
  </w:style>
  <w:style w:type="character" w:customStyle="1" w:styleId="CommentSubjectChar">
    <w:name w:val="Comment Subject Char"/>
    <w:basedOn w:val="CommentTextChar"/>
    <w:link w:val="CommentSubject"/>
    <w:uiPriority w:val="99"/>
    <w:semiHidden/>
    <w:rsid w:val="00B8156E"/>
    <w:rPr>
      <w:b/>
      <w:bCs/>
      <w:sz w:val="20"/>
      <w:szCs w:val="20"/>
    </w:rPr>
  </w:style>
  <w:style w:type="character" w:styleId="Hyperlink">
    <w:name w:val="Hyperlink"/>
    <w:basedOn w:val="DefaultParagraphFont"/>
    <w:uiPriority w:val="99"/>
    <w:unhideWhenUsed/>
    <w:rsid w:val="00CA4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11928">
      <w:bodyDiv w:val="1"/>
      <w:marLeft w:val="0"/>
      <w:marRight w:val="0"/>
      <w:marTop w:val="0"/>
      <w:marBottom w:val="0"/>
      <w:divBdr>
        <w:top w:val="none" w:sz="0" w:space="0" w:color="auto"/>
        <w:left w:val="none" w:sz="0" w:space="0" w:color="auto"/>
        <w:bottom w:val="none" w:sz="0" w:space="0" w:color="auto"/>
        <w:right w:val="none" w:sz="0" w:space="0" w:color="auto"/>
      </w:divBdr>
      <w:divsChild>
        <w:div w:id="905528182">
          <w:marLeft w:val="0"/>
          <w:marRight w:val="-60"/>
          <w:marTop w:val="0"/>
          <w:marBottom w:val="0"/>
          <w:divBdr>
            <w:top w:val="single" w:sz="6" w:space="18" w:color="CCCFD2"/>
            <w:left w:val="single" w:sz="6" w:space="2" w:color="CCCFD2"/>
            <w:bottom w:val="single" w:sz="6" w:space="18" w:color="CCCFD2"/>
            <w:right w:val="single" w:sz="6" w:space="0" w:color="CCCFD2"/>
          </w:divBdr>
          <w:divsChild>
            <w:div w:id="1526021125">
              <w:marLeft w:val="0"/>
              <w:marRight w:val="0"/>
              <w:marTop w:val="0"/>
              <w:marBottom w:val="0"/>
              <w:divBdr>
                <w:top w:val="none" w:sz="0" w:space="0" w:color="auto"/>
                <w:left w:val="none" w:sz="0" w:space="0" w:color="auto"/>
                <w:bottom w:val="none" w:sz="0" w:space="0" w:color="auto"/>
                <w:right w:val="none" w:sz="0" w:space="0" w:color="auto"/>
              </w:divBdr>
              <w:divsChild>
                <w:div w:id="97724861">
                  <w:marLeft w:val="0"/>
                  <w:marRight w:val="0"/>
                  <w:marTop w:val="0"/>
                  <w:marBottom w:val="0"/>
                  <w:divBdr>
                    <w:top w:val="none" w:sz="0" w:space="0" w:color="auto"/>
                    <w:left w:val="none" w:sz="0" w:space="0" w:color="auto"/>
                    <w:bottom w:val="none" w:sz="0" w:space="0" w:color="auto"/>
                    <w:right w:val="none" w:sz="0" w:space="0" w:color="auto"/>
                  </w:divBdr>
                  <w:divsChild>
                    <w:div w:id="165366856">
                      <w:marLeft w:val="0"/>
                      <w:marRight w:val="0"/>
                      <w:marTop w:val="0"/>
                      <w:marBottom w:val="0"/>
                      <w:divBdr>
                        <w:top w:val="none" w:sz="0" w:space="0" w:color="auto"/>
                        <w:left w:val="none" w:sz="0" w:space="0" w:color="auto"/>
                        <w:bottom w:val="none" w:sz="0" w:space="0" w:color="auto"/>
                        <w:right w:val="none" w:sz="0" w:space="0" w:color="auto"/>
                      </w:divBdr>
                      <w:divsChild>
                        <w:div w:id="720057244">
                          <w:marLeft w:val="0"/>
                          <w:marRight w:val="0"/>
                          <w:marTop w:val="0"/>
                          <w:marBottom w:val="0"/>
                          <w:divBdr>
                            <w:top w:val="none" w:sz="0" w:space="0" w:color="auto"/>
                            <w:left w:val="none" w:sz="0" w:space="0" w:color="auto"/>
                            <w:bottom w:val="none" w:sz="0" w:space="0" w:color="auto"/>
                            <w:right w:val="none" w:sz="0" w:space="0" w:color="auto"/>
                          </w:divBdr>
                          <w:divsChild>
                            <w:div w:id="342822460">
                              <w:marLeft w:val="0"/>
                              <w:marRight w:val="480"/>
                              <w:marTop w:val="0"/>
                              <w:marBottom w:val="0"/>
                              <w:divBdr>
                                <w:top w:val="none" w:sz="0" w:space="0" w:color="auto"/>
                                <w:left w:val="none" w:sz="0" w:space="0" w:color="auto"/>
                                <w:bottom w:val="none" w:sz="0" w:space="0" w:color="auto"/>
                                <w:right w:val="none" w:sz="0" w:space="0" w:color="auto"/>
                              </w:divBdr>
                              <w:divsChild>
                                <w:div w:id="287930967">
                                  <w:marLeft w:val="0"/>
                                  <w:marRight w:val="0"/>
                                  <w:marTop w:val="0"/>
                                  <w:marBottom w:val="0"/>
                                  <w:divBdr>
                                    <w:top w:val="none" w:sz="0" w:space="0" w:color="auto"/>
                                    <w:left w:val="none" w:sz="0" w:space="0" w:color="auto"/>
                                    <w:bottom w:val="none" w:sz="0" w:space="0" w:color="auto"/>
                                    <w:right w:val="none" w:sz="0" w:space="0" w:color="auto"/>
                                  </w:divBdr>
                                  <w:divsChild>
                                    <w:div w:id="614143562">
                                      <w:marLeft w:val="0"/>
                                      <w:marRight w:val="0"/>
                                      <w:marTop w:val="0"/>
                                      <w:marBottom w:val="0"/>
                                      <w:divBdr>
                                        <w:top w:val="none" w:sz="0" w:space="0" w:color="auto"/>
                                        <w:left w:val="none" w:sz="0" w:space="0" w:color="auto"/>
                                        <w:bottom w:val="none" w:sz="0" w:space="0" w:color="auto"/>
                                        <w:right w:val="none" w:sz="0" w:space="0" w:color="auto"/>
                                      </w:divBdr>
                                      <w:divsChild>
                                        <w:div w:id="489954544">
                                          <w:marLeft w:val="0"/>
                                          <w:marRight w:val="0"/>
                                          <w:marTop w:val="0"/>
                                          <w:marBottom w:val="0"/>
                                          <w:divBdr>
                                            <w:top w:val="none" w:sz="0" w:space="0" w:color="auto"/>
                                            <w:left w:val="none" w:sz="0" w:space="0" w:color="auto"/>
                                            <w:bottom w:val="none" w:sz="0" w:space="0" w:color="auto"/>
                                            <w:right w:val="none" w:sz="0" w:space="0" w:color="auto"/>
                                          </w:divBdr>
                                          <w:divsChild>
                                            <w:div w:id="1171875151">
                                              <w:marLeft w:val="0"/>
                                              <w:marRight w:val="0"/>
                                              <w:marTop w:val="0"/>
                                              <w:marBottom w:val="0"/>
                                              <w:divBdr>
                                                <w:top w:val="none" w:sz="0" w:space="0" w:color="auto"/>
                                                <w:left w:val="none" w:sz="0" w:space="0" w:color="auto"/>
                                                <w:bottom w:val="none" w:sz="0" w:space="0" w:color="auto"/>
                                                <w:right w:val="none" w:sz="0" w:space="0" w:color="auto"/>
                                              </w:divBdr>
                                              <w:divsChild>
                                                <w:div w:id="1713504681">
                                                  <w:marLeft w:val="0"/>
                                                  <w:marRight w:val="0"/>
                                                  <w:marTop w:val="0"/>
                                                  <w:marBottom w:val="0"/>
                                                  <w:divBdr>
                                                    <w:top w:val="none" w:sz="0" w:space="0" w:color="auto"/>
                                                    <w:left w:val="none" w:sz="0" w:space="0" w:color="auto"/>
                                                    <w:bottom w:val="none" w:sz="0" w:space="0" w:color="auto"/>
                                                    <w:right w:val="none" w:sz="0" w:space="0" w:color="auto"/>
                                                  </w:divBdr>
                                                  <w:divsChild>
                                                    <w:div w:id="1077678631">
                                                      <w:marLeft w:val="0"/>
                                                      <w:marRight w:val="0"/>
                                                      <w:marTop w:val="0"/>
                                                      <w:marBottom w:val="0"/>
                                                      <w:divBdr>
                                                        <w:top w:val="none" w:sz="0" w:space="0" w:color="auto"/>
                                                        <w:left w:val="none" w:sz="0" w:space="0" w:color="auto"/>
                                                        <w:bottom w:val="none" w:sz="0" w:space="0" w:color="auto"/>
                                                        <w:right w:val="none" w:sz="0" w:space="0" w:color="auto"/>
                                                      </w:divBdr>
                                                    </w:div>
                                                    <w:div w:id="2142530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388442">
      <w:bodyDiv w:val="1"/>
      <w:marLeft w:val="0"/>
      <w:marRight w:val="0"/>
      <w:marTop w:val="0"/>
      <w:marBottom w:val="0"/>
      <w:divBdr>
        <w:top w:val="none" w:sz="0" w:space="0" w:color="auto"/>
        <w:left w:val="none" w:sz="0" w:space="0" w:color="auto"/>
        <w:bottom w:val="none" w:sz="0" w:space="0" w:color="auto"/>
        <w:right w:val="none" w:sz="0" w:space="0" w:color="auto"/>
      </w:divBdr>
      <w:divsChild>
        <w:div w:id="42757622">
          <w:marLeft w:val="0"/>
          <w:marRight w:val="0"/>
          <w:marTop w:val="0"/>
          <w:marBottom w:val="0"/>
          <w:divBdr>
            <w:top w:val="none" w:sz="0" w:space="0" w:color="auto"/>
            <w:left w:val="none" w:sz="0" w:space="0" w:color="auto"/>
            <w:bottom w:val="none" w:sz="0" w:space="0" w:color="auto"/>
            <w:right w:val="none" w:sz="0" w:space="0" w:color="auto"/>
          </w:divBdr>
          <w:divsChild>
            <w:div w:id="466777777">
              <w:marLeft w:val="0"/>
              <w:marRight w:val="0"/>
              <w:marTop w:val="0"/>
              <w:marBottom w:val="0"/>
              <w:divBdr>
                <w:top w:val="single" w:sz="6" w:space="18" w:color="auto"/>
                <w:left w:val="single" w:sz="2" w:space="0" w:color="auto"/>
                <w:bottom w:val="single" w:sz="6" w:space="18" w:color="auto"/>
                <w:right w:val="single" w:sz="2" w:space="0" w:color="auto"/>
              </w:divBdr>
              <w:divsChild>
                <w:div w:id="1387335909">
                  <w:marLeft w:val="0"/>
                  <w:marRight w:val="0"/>
                  <w:marTop w:val="0"/>
                  <w:marBottom w:val="0"/>
                  <w:divBdr>
                    <w:top w:val="none" w:sz="0" w:space="0" w:color="auto"/>
                    <w:left w:val="none" w:sz="0" w:space="0" w:color="auto"/>
                    <w:bottom w:val="none" w:sz="0" w:space="0" w:color="auto"/>
                    <w:right w:val="none" w:sz="0" w:space="0" w:color="auto"/>
                  </w:divBdr>
                  <w:divsChild>
                    <w:div w:id="1032849330">
                      <w:marLeft w:val="0"/>
                      <w:marRight w:val="0"/>
                      <w:marTop w:val="0"/>
                      <w:marBottom w:val="0"/>
                      <w:divBdr>
                        <w:top w:val="none" w:sz="0" w:space="0" w:color="auto"/>
                        <w:left w:val="none" w:sz="0" w:space="0" w:color="auto"/>
                        <w:bottom w:val="none" w:sz="0" w:space="0" w:color="auto"/>
                        <w:right w:val="none" w:sz="0" w:space="0" w:color="auto"/>
                      </w:divBdr>
                      <w:divsChild>
                        <w:div w:id="1721244592">
                          <w:marLeft w:val="0"/>
                          <w:marRight w:val="0"/>
                          <w:marTop w:val="0"/>
                          <w:marBottom w:val="0"/>
                          <w:divBdr>
                            <w:top w:val="none" w:sz="0" w:space="0" w:color="auto"/>
                            <w:left w:val="none" w:sz="0" w:space="0" w:color="auto"/>
                            <w:bottom w:val="none" w:sz="0" w:space="0" w:color="auto"/>
                            <w:right w:val="none" w:sz="0" w:space="0" w:color="auto"/>
                          </w:divBdr>
                          <w:divsChild>
                            <w:div w:id="368147507">
                              <w:marLeft w:val="0"/>
                              <w:marRight w:val="0"/>
                              <w:marTop w:val="0"/>
                              <w:marBottom w:val="0"/>
                              <w:divBdr>
                                <w:top w:val="none" w:sz="0" w:space="0" w:color="auto"/>
                                <w:left w:val="none" w:sz="0" w:space="0" w:color="auto"/>
                                <w:bottom w:val="none" w:sz="0" w:space="0" w:color="auto"/>
                                <w:right w:val="none" w:sz="0" w:space="0" w:color="auto"/>
                              </w:divBdr>
                              <w:divsChild>
                                <w:div w:id="673459794">
                                  <w:marLeft w:val="0"/>
                                  <w:marRight w:val="480"/>
                                  <w:marTop w:val="0"/>
                                  <w:marBottom w:val="0"/>
                                  <w:divBdr>
                                    <w:top w:val="none" w:sz="0" w:space="0" w:color="auto"/>
                                    <w:left w:val="none" w:sz="0" w:space="0" w:color="auto"/>
                                    <w:bottom w:val="none" w:sz="0" w:space="0" w:color="auto"/>
                                    <w:right w:val="none" w:sz="0" w:space="0" w:color="auto"/>
                                  </w:divBdr>
                                  <w:divsChild>
                                    <w:div w:id="1828328180">
                                      <w:marLeft w:val="0"/>
                                      <w:marRight w:val="0"/>
                                      <w:marTop w:val="0"/>
                                      <w:marBottom w:val="0"/>
                                      <w:divBdr>
                                        <w:top w:val="none" w:sz="0" w:space="0" w:color="auto"/>
                                        <w:left w:val="none" w:sz="0" w:space="0" w:color="auto"/>
                                        <w:bottom w:val="none" w:sz="0" w:space="0" w:color="auto"/>
                                        <w:right w:val="none" w:sz="0" w:space="0" w:color="auto"/>
                                      </w:divBdr>
                                      <w:divsChild>
                                        <w:div w:id="1823962763">
                                          <w:marLeft w:val="0"/>
                                          <w:marRight w:val="0"/>
                                          <w:marTop w:val="0"/>
                                          <w:marBottom w:val="0"/>
                                          <w:divBdr>
                                            <w:top w:val="none" w:sz="0" w:space="0" w:color="auto"/>
                                            <w:left w:val="none" w:sz="0" w:space="0" w:color="auto"/>
                                            <w:bottom w:val="none" w:sz="0" w:space="0" w:color="auto"/>
                                            <w:right w:val="none" w:sz="0" w:space="0" w:color="auto"/>
                                          </w:divBdr>
                                          <w:divsChild>
                                            <w:div w:id="112602108">
                                              <w:marLeft w:val="0"/>
                                              <w:marRight w:val="0"/>
                                              <w:marTop w:val="0"/>
                                              <w:marBottom w:val="0"/>
                                              <w:divBdr>
                                                <w:top w:val="none" w:sz="0" w:space="0" w:color="auto"/>
                                                <w:left w:val="none" w:sz="0" w:space="0" w:color="auto"/>
                                                <w:bottom w:val="none" w:sz="0" w:space="0" w:color="auto"/>
                                                <w:right w:val="none" w:sz="0" w:space="0" w:color="auto"/>
                                              </w:divBdr>
                                              <w:divsChild>
                                                <w:div w:id="2031182481">
                                                  <w:marLeft w:val="0"/>
                                                  <w:marRight w:val="0"/>
                                                  <w:marTop w:val="0"/>
                                                  <w:marBottom w:val="0"/>
                                                  <w:divBdr>
                                                    <w:top w:val="none" w:sz="0" w:space="0" w:color="auto"/>
                                                    <w:left w:val="none" w:sz="0" w:space="0" w:color="auto"/>
                                                    <w:bottom w:val="none" w:sz="0" w:space="0" w:color="auto"/>
                                                    <w:right w:val="none" w:sz="0" w:space="0" w:color="auto"/>
                                                  </w:divBdr>
                                                  <w:divsChild>
                                                    <w:div w:id="919142516">
                                                      <w:marLeft w:val="0"/>
                                                      <w:marRight w:val="0"/>
                                                      <w:marTop w:val="0"/>
                                                      <w:marBottom w:val="0"/>
                                                      <w:divBdr>
                                                        <w:top w:val="none" w:sz="0" w:space="0" w:color="auto"/>
                                                        <w:left w:val="none" w:sz="0" w:space="0" w:color="auto"/>
                                                        <w:bottom w:val="none" w:sz="0" w:space="0" w:color="auto"/>
                                                        <w:right w:val="none" w:sz="0" w:space="0" w:color="auto"/>
                                                      </w:divBdr>
                                                      <w:divsChild>
                                                        <w:div w:id="421413183">
                                                          <w:marLeft w:val="0"/>
                                                          <w:marRight w:val="0"/>
                                                          <w:marTop w:val="0"/>
                                                          <w:marBottom w:val="0"/>
                                                          <w:divBdr>
                                                            <w:top w:val="none" w:sz="0" w:space="0" w:color="auto"/>
                                                            <w:left w:val="none" w:sz="0" w:space="0" w:color="auto"/>
                                                            <w:bottom w:val="none" w:sz="0" w:space="0" w:color="auto"/>
                                                            <w:right w:val="none" w:sz="0" w:space="0" w:color="auto"/>
                                                          </w:divBdr>
                                                        </w:div>
                                                        <w:div w:id="10987921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02145">
                                  <w:marLeft w:val="0"/>
                                  <w:marRight w:val="0"/>
                                  <w:marTop w:val="0"/>
                                  <w:marBottom w:val="0"/>
                                  <w:divBdr>
                                    <w:top w:val="none" w:sz="0" w:space="0" w:color="auto"/>
                                    <w:left w:val="none" w:sz="0" w:space="0" w:color="auto"/>
                                    <w:bottom w:val="none" w:sz="0" w:space="0" w:color="auto"/>
                                    <w:right w:val="none" w:sz="0" w:space="0" w:color="auto"/>
                                  </w:divBdr>
                                  <w:divsChild>
                                    <w:div w:id="396317586">
                                      <w:marLeft w:val="0"/>
                                      <w:marRight w:val="0"/>
                                      <w:marTop w:val="0"/>
                                      <w:marBottom w:val="0"/>
                                      <w:divBdr>
                                        <w:top w:val="none" w:sz="0" w:space="0" w:color="auto"/>
                                        <w:left w:val="none" w:sz="0" w:space="0" w:color="auto"/>
                                        <w:bottom w:val="none" w:sz="0" w:space="0" w:color="auto"/>
                                        <w:right w:val="none" w:sz="0" w:space="0" w:color="auto"/>
                                      </w:divBdr>
                                      <w:divsChild>
                                        <w:div w:id="1891647086">
                                          <w:marLeft w:val="0"/>
                                          <w:marRight w:val="0"/>
                                          <w:marTop w:val="0"/>
                                          <w:marBottom w:val="0"/>
                                          <w:divBdr>
                                            <w:top w:val="none" w:sz="0" w:space="0" w:color="auto"/>
                                            <w:left w:val="none" w:sz="0" w:space="0" w:color="auto"/>
                                            <w:bottom w:val="none" w:sz="0" w:space="0" w:color="auto"/>
                                            <w:right w:val="none" w:sz="0" w:space="0" w:color="auto"/>
                                          </w:divBdr>
                                          <w:divsChild>
                                            <w:div w:id="174503399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703841">
          <w:marLeft w:val="0"/>
          <w:marRight w:val="0"/>
          <w:marTop w:val="0"/>
          <w:marBottom w:val="0"/>
          <w:divBdr>
            <w:top w:val="none" w:sz="0" w:space="0" w:color="auto"/>
            <w:left w:val="none" w:sz="0" w:space="0" w:color="auto"/>
            <w:bottom w:val="none" w:sz="0" w:space="0" w:color="auto"/>
            <w:right w:val="none" w:sz="0" w:space="0" w:color="auto"/>
          </w:divBdr>
          <w:divsChild>
            <w:div w:id="1518037757">
              <w:marLeft w:val="0"/>
              <w:marRight w:val="0"/>
              <w:marTop w:val="0"/>
              <w:marBottom w:val="0"/>
              <w:divBdr>
                <w:top w:val="single" w:sz="6" w:space="18" w:color="auto"/>
                <w:left w:val="single" w:sz="2" w:space="0" w:color="auto"/>
                <w:bottom w:val="single" w:sz="6" w:space="18" w:color="auto"/>
                <w:right w:val="single" w:sz="2" w:space="0" w:color="auto"/>
              </w:divBdr>
              <w:divsChild>
                <w:div w:id="1839079512">
                  <w:marLeft w:val="0"/>
                  <w:marRight w:val="0"/>
                  <w:marTop w:val="0"/>
                  <w:marBottom w:val="0"/>
                  <w:divBdr>
                    <w:top w:val="none" w:sz="0" w:space="0" w:color="auto"/>
                    <w:left w:val="none" w:sz="0" w:space="0" w:color="auto"/>
                    <w:bottom w:val="none" w:sz="0" w:space="0" w:color="auto"/>
                    <w:right w:val="none" w:sz="0" w:space="0" w:color="auto"/>
                  </w:divBdr>
                  <w:divsChild>
                    <w:div w:id="1828210492">
                      <w:marLeft w:val="0"/>
                      <w:marRight w:val="0"/>
                      <w:marTop w:val="0"/>
                      <w:marBottom w:val="0"/>
                      <w:divBdr>
                        <w:top w:val="none" w:sz="0" w:space="0" w:color="auto"/>
                        <w:left w:val="none" w:sz="0" w:space="0" w:color="auto"/>
                        <w:bottom w:val="none" w:sz="0" w:space="0" w:color="auto"/>
                        <w:right w:val="none" w:sz="0" w:space="0" w:color="auto"/>
                      </w:divBdr>
                      <w:divsChild>
                        <w:div w:id="412355004">
                          <w:marLeft w:val="0"/>
                          <w:marRight w:val="0"/>
                          <w:marTop w:val="0"/>
                          <w:marBottom w:val="0"/>
                          <w:divBdr>
                            <w:top w:val="none" w:sz="0" w:space="0" w:color="auto"/>
                            <w:left w:val="none" w:sz="0" w:space="0" w:color="auto"/>
                            <w:bottom w:val="none" w:sz="0" w:space="0" w:color="auto"/>
                            <w:right w:val="none" w:sz="0" w:space="0" w:color="auto"/>
                          </w:divBdr>
                          <w:divsChild>
                            <w:div w:id="954555993">
                              <w:marLeft w:val="0"/>
                              <w:marRight w:val="0"/>
                              <w:marTop w:val="0"/>
                              <w:marBottom w:val="0"/>
                              <w:divBdr>
                                <w:top w:val="none" w:sz="0" w:space="0" w:color="auto"/>
                                <w:left w:val="none" w:sz="0" w:space="0" w:color="auto"/>
                                <w:bottom w:val="none" w:sz="0" w:space="0" w:color="auto"/>
                                <w:right w:val="none" w:sz="0" w:space="0" w:color="auto"/>
                              </w:divBdr>
                              <w:divsChild>
                                <w:div w:id="461536356">
                                  <w:marLeft w:val="0"/>
                                  <w:marRight w:val="480"/>
                                  <w:marTop w:val="0"/>
                                  <w:marBottom w:val="0"/>
                                  <w:divBdr>
                                    <w:top w:val="none" w:sz="0" w:space="0" w:color="auto"/>
                                    <w:left w:val="none" w:sz="0" w:space="0" w:color="auto"/>
                                    <w:bottom w:val="none" w:sz="0" w:space="0" w:color="auto"/>
                                    <w:right w:val="none" w:sz="0" w:space="0" w:color="auto"/>
                                  </w:divBdr>
                                  <w:divsChild>
                                    <w:div w:id="983387969">
                                      <w:marLeft w:val="0"/>
                                      <w:marRight w:val="0"/>
                                      <w:marTop w:val="0"/>
                                      <w:marBottom w:val="0"/>
                                      <w:divBdr>
                                        <w:top w:val="none" w:sz="0" w:space="0" w:color="auto"/>
                                        <w:left w:val="none" w:sz="0" w:space="0" w:color="auto"/>
                                        <w:bottom w:val="none" w:sz="0" w:space="0" w:color="auto"/>
                                        <w:right w:val="none" w:sz="0" w:space="0" w:color="auto"/>
                                      </w:divBdr>
                                      <w:divsChild>
                                        <w:div w:id="598636814">
                                          <w:marLeft w:val="0"/>
                                          <w:marRight w:val="0"/>
                                          <w:marTop w:val="0"/>
                                          <w:marBottom w:val="0"/>
                                          <w:divBdr>
                                            <w:top w:val="none" w:sz="0" w:space="0" w:color="auto"/>
                                            <w:left w:val="none" w:sz="0" w:space="0" w:color="auto"/>
                                            <w:bottom w:val="none" w:sz="0" w:space="0" w:color="auto"/>
                                            <w:right w:val="none" w:sz="0" w:space="0" w:color="auto"/>
                                          </w:divBdr>
                                          <w:divsChild>
                                            <w:div w:id="218059899">
                                              <w:marLeft w:val="0"/>
                                              <w:marRight w:val="0"/>
                                              <w:marTop w:val="0"/>
                                              <w:marBottom w:val="0"/>
                                              <w:divBdr>
                                                <w:top w:val="none" w:sz="0" w:space="0" w:color="auto"/>
                                                <w:left w:val="none" w:sz="0" w:space="0" w:color="auto"/>
                                                <w:bottom w:val="none" w:sz="0" w:space="0" w:color="auto"/>
                                                <w:right w:val="none" w:sz="0" w:space="0" w:color="auto"/>
                                              </w:divBdr>
                                              <w:divsChild>
                                                <w:div w:id="1268003270">
                                                  <w:marLeft w:val="0"/>
                                                  <w:marRight w:val="0"/>
                                                  <w:marTop w:val="0"/>
                                                  <w:marBottom w:val="0"/>
                                                  <w:divBdr>
                                                    <w:top w:val="none" w:sz="0" w:space="0" w:color="auto"/>
                                                    <w:left w:val="none" w:sz="0" w:space="0" w:color="auto"/>
                                                    <w:bottom w:val="none" w:sz="0" w:space="0" w:color="auto"/>
                                                    <w:right w:val="none" w:sz="0" w:space="0" w:color="auto"/>
                                                  </w:divBdr>
                                                  <w:divsChild>
                                                    <w:div w:id="375354084">
                                                      <w:marLeft w:val="0"/>
                                                      <w:marRight w:val="0"/>
                                                      <w:marTop w:val="0"/>
                                                      <w:marBottom w:val="0"/>
                                                      <w:divBdr>
                                                        <w:top w:val="none" w:sz="0" w:space="0" w:color="auto"/>
                                                        <w:left w:val="none" w:sz="0" w:space="0" w:color="auto"/>
                                                        <w:bottom w:val="none" w:sz="0" w:space="0" w:color="auto"/>
                                                        <w:right w:val="none" w:sz="0" w:space="0" w:color="auto"/>
                                                      </w:divBdr>
                                                      <w:divsChild>
                                                        <w:div w:id="382101785">
                                                          <w:marLeft w:val="0"/>
                                                          <w:marRight w:val="0"/>
                                                          <w:marTop w:val="0"/>
                                                          <w:marBottom w:val="0"/>
                                                          <w:divBdr>
                                                            <w:top w:val="none" w:sz="0" w:space="0" w:color="auto"/>
                                                            <w:left w:val="none" w:sz="0" w:space="0" w:color="auto"/>
                                                            <w:bottom w:val="none" w:sz="0" w:space="0" w:color="auto"/>
                                                            <w:right w:val="none" w:sz="0" w:space="0" w:color="auto"/>
                                                          </w:divBdr>
                                                        </w:div>
                                                        <w:div w:id="1177964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44184">
                                  <w:marLeft w:val="0"/>
                                  <w:marRight w:val="0"/>
                                  <w:marTop w:val="0"/>
                                  <w:marBottom w:val="0"/>
                                  <w:divBdr>
                                    <w:top w:val="none" w:sz="0" w:space="0" w:color="auto"/>
                                    <w:left w:val="none" w:sz="0" w:space="0" w:color="auto"/>
                                    <w:bottom w:val="none" w:sz="0" w:space="0" w:color="auto"/>
                                    <w:right w:val="none" w:sz="0" w:space="0" w:color="auto"/>
                                  </w:divBdr>
                                  <w:divsChild>
                                    <w:div w:id="1511525875">
                                      <w:marLeft w:val="0"/>
                                      <w:marRight w:val="0"/>
                                      <w:marTop w:val="0"/>
                                      <w:marBottom w:val="0"/>
                                      <w:divBdr>
                                        <w:top w:val="none" w:sz="0" w:space="0" w:color="auto"/>
                                        <w:left w:val="none" w:sz="0" w:space="0" w:color="auto"/>
                                        <w:bottom w:val="none" w:sz="0" w:space="0" w:color="auto"/>
                                        <w:right w:val="none" w:sz="0" w:space="0" w:color="auto"/>
                                      </w:divBdr>
                                      <w:divsChild>
                                        <w:div w:id="422648039">
                                          <w:marLeft w:val="0"/>
                                          <w:marRight w:val="0"/>
                                          <w:marTop w:val="0"/>
                                          <w:marBottom w:val="0"/>
                                          <w:divBdr>
                                            <w:top w:val="none" w:sz="0" w:space="0" w:color="auto"/>
                                            <w:left w:val="none" w:sz="0" w:space="0" w:color="auto"/>
                                            <w:bottom w:val="none" w:sz="0" w:space="0" w:color="auto"/>
                                            <w:right w:val="none" w:sz="0" w:space="0" w:color="auto"/>
                                          </w:divBdr>
                                          <w:divsChild>
                                            <w:div w:id="5099538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923672">
          <w:marLeft w:val="0"/>
          <w:marRight w:val="0"/>
          <w:marTop w:val="0"/>
          <w:marBottom w:val="0"/>
          <w:divBdr>
            <w:top w:val="none" w:sz="0" w:space="0" w:color="auto"/>
            <w:left w:val="none" w:sz="0" w:space="0" w:color="auto"/>
            <w:bottom w:val="none" w:sz="0" w:space="0" w:color="auto"/>
            <w:right w:val="none" w:sz="0" w:space="0" w:color="auto"/>
          </w:divBdr>
          <w:divsChild>
            <w:div w:id="1011298185">
              <w:marLeft w:val="0"/>
              <w:marRight w:val="0"/>
              <w:marTop w:val="0"/>
              <w:marBottom w:val="0"/>
              <w:divBdr>
                <w:top w:val="single" w:sz="6" w:space="18" w:color="auto"/>
                <w:left w:val="single" w:sz="2" w:space="0" w:color="auto"/>
                <w:bottom w:val="single" w:sz="6" w:space="18" w:color="auto"/>
                <w:right w:val="single" w:sz="2" w:space="0" w:color="auto"/>
              </w:divBdr>
              <w:divsChild>
                <w:div w:id="372579094">
                  <w:marLeft w:val="0"/>
                  <w:marRight w:val="0"/>
                  <w:marTop w:val="0"/>
                  <w:marBottom w:val="0"/>
                  <w:divBdr>
                    <w:top w:val="none" w:sz="0" w:space="0" w:color="auto"/>
                    <w:left w:val="none" w:sz="0" w:space="0" w:color="auto"/>
                    <w:bottom w:val="none" w:sz="0" w:space="0" w:color="auto"/>
                    <w:right w:val="none" w:sz="0" w:space="0" w:color="auto"/>
                  </w:divBdr>
                  <w:divsChild>
                    <w:div w:id="560023297">
                      <w:marLeft w:val="0"/>
                      <w:marRight w:val="0"/>
                      <w:marTop w:val="0"/>
                      <w:marBottom w:val="0"/>
                      <w:divBdr>
                        <w:top w:val="none" w:sz="0" w:space="0" w:color="auto"/>
                        <w:left w:val="none" w:sz="0" w:space="0" w:color="auto"/>
                        <w:bottom w:val="none" w:sz="0" w:space="0" w:color="auto"/>
                        <w:right w:val="none" w:sz="0" w:space="0" w:color="auto"/>
                      </w:divBdr>
                      <w:divsChild>
                        <w:div w:id="819618073">
                          <w:marLeft w:val="0"/>
                          <w:marRight w:val="0"/>
                          <w:marTop w:val="0"/>
                          <w:marBottom w:val="0"/>
                          <w:divBdr>
                            <w:top w:val="none" w:sz="0" w:space="0" w:color="auto"/>
                            <w:left w:val="none" w:sz="0" w:space="0" w:color="auto"/>
                            <w:bottom w:val="none" w:sz="0" w:space="0" w:color="auto"/>
                            <w:right w:val="none" w:sz="0" w:space="0" w:color="auto"/>
                          </w:divBdr>
                          <w:divsChild>
                            <w:div w:id="69469566">
                              <w:marLeft w:val="0"/>
                              <w:marRight w:val="0"/>
                              <w:marTop w:val="0"/>
                              <w:marBottom w:val="0"/>
                              <w:divBdr>
                                <w:top w:val="none" w:sz="0" w:space="0" w:color="auto"/>
                                <w:left w:val="none" w:sz="0" w:space="0" w:color="auto"/>
                                <w:bottom w:val="none" w:sz="0" w:space="0" w:color="auto"/>
                                <w:right w:val="none" w:sz="0" w:space="0" w:color="auto"/>
                              </w:divBdr>
                              <w:divsChild>
                                <w:div w:id="656690912">
                                  <w:marLeft w:val="0"/>
                                  <w:marRight w:val="480"/>
                                  <w:marTop w:val="0"/>
                                  <w:marBottom w:val="0"/>
                                  <w:divBdr>
                                    <w:top w:val="none" w:sz="0" w:space="0" w:color="auto"/>
                                    <w:left w:val="none" w:sz="0" w:space="0" w:color="auto"/>
                                    <w:bottom w:val="none" w:sz="0" w:space="0" w:color="auto"/>
                                    <w:right w:val="none" w:sz="0" w:space="0" w:color="auto"/>
                                  </w:divBdr>
                                  <w:divsChild>
                                    <w:div w:id="76564886">
                                      <w:marLeft w:val="0"/>
                                      <w:marRight w:val="0"/>
                                      <w:marTop w:val="0"/>
                                      <w:marBottom w:val="0"/>
                                      <w:divBdr>
                                        <w:top w:val="none" w:sz="0" w:space="0" w:color="auto"/>
                                        <w:left w:val="none" w:sz="0" w:space="0" w:color="auto"/>
                                        <w:bottom w:val="none" w:sz="0" w:space="0" w:color="auto"/>
                                        <w:right w:val="none" w:sz="0" w:space="0" w:color="auto"/>
                                      </w:divBdr>
                                      <w:divsChild>
                                        <w:div w:id="977219737">
                                          <w:marLeft w:val="0"/>
                                          <w:marRight w:val="0"/>
                                          <w:marTop w:val="0"/>
                                          <w:marBottom w:val="0"/>
                                          <w:divBdr>
                                            <w:top w:val="none" w:sz="0" w:space="0" w:color="auto"/>
                                            <w:left w:val="none" w:sz="0" w:space="0" w:color="auto"/>
                                            <w:bottom w:val="none" w:sz="0" w:space="0" w:color="auto"/>
                                            <w:right w:val="none" w:sz="0" w:space="0" w:color="auto"/>
                                          </w:divBdr>
                                          <w:divsChild>
                                            <w:div w:id="1784499630">
                                              <w:marLeft w:val="0"/>
                                              <w:marRight w:val="0"/>
                                              <w:marTop w:val="0"/>
                                              <w:marBottom w:val="0"/>
                                              <w:divBdr>
                                                <w:top w:val="none" w:sz="0" w:space="0" w:color="auto"/>
                                                <w:left w:val="none" w:sz="0" w:space="0" w:color="auto"/>
                                                <w:bottom w:val="none" w:sz="0" w:space="0" w:color="auto"/>
                                                <w:right w:val="none" w:sz="0" w:space="0" w:color="auto"/>
                                              </w:divBdr>
                                              <w:divsChild>
                                                <w:div w:id="618561297">
                                                  <w:marLeft w:val="0"/>
                                                  <w:marRight w:val="0"/>
                                                  <w:marTop w:val="0"/>
                                                  <w:marBottom w:val="0"/>
                                                  <w:divBdr>
                                                    <w:top w:val="none" w:sz="0" w:space="0" w:color="auto"/>
                                                    <w:left w:val="none" w:sz="0" w:space="0" w:color="auto"/>
                                                    <w:bottom w:val="none" w:sz="0" w:space="0" w:color="auto"/>
                                                    <w:right w:val="none" w:sz="0" w:space="0" w:color="auto"/>
                                                  </w:divBdr>
                                                  <w:divsChild>
                                                    <w:div w:id="1338507388">
                                                      <w:marLeft w:val="0"/>
                                                      <w:marRight w:val="0"/>
                                                      <w:marTop w:val="0"/>
                                                      <w:marBottom w:val="0"/>
                                                      <w:divBdr>
                                                        <w:top w:val="none" w:sz="0" w:space="0" w:color="auto"/>
                                                        <w:left w:val="none" w:sz="0" w:space="0" w:color="auto"/>
                                                        <w:bottom w:val="none" w:sz="0" w:space="0" w:color="auto"/>
                                                        <w:right w:val="none" w:sz="0" w:space="0" w:color="auto"/>
                                                      </w:divBdr>
                                                      <w:divsChild>
                                                        <w:div w:id="294916516">
                                                          <w:marLeft w:val="0"/>
                                                          <w:marRight w:val="0"/>
                                                          <w:marTop w:val="0"/>
                                                          <w:marBottom w:val="0"/>
                                                          <w:divBdr>
                                                            <w:top w:val="none" w:sz="0" w:space="0" w:color="auto"/>
                                                            <w:left w:val="none" w:sz="0" w:space="0" w:color="auto"/>
                                                            <w:bottom w:val="none" w:sz="0" w:space="0" w:color="auto"/>
                                                            <w:right w:val="none" w:sz="0" w:space="0" w:color="auto"/>
                                                          </w:divBdr>
                                                        </w:div>
                                                        <w:div w:id="20298708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152286">
                                  <w:marLeft w:val="0"/>
                                  <w:marRight w:val="0"/>
                                  <w:marTop w:val="0"/>
                                  <w:marBottom w:val="0"/>
                                  <w:divBdr>
                                    <w:top w:val="none" w:sz="0" w:space="0" w:color="auto"/>
                                    <w:left w:val="none" w:sz="0" w:space="0" w:color="auto"/>
                                    <w:bottom w:val="none" w:sz="0" w:space="0" w:color="auto"/>
                                    <w:right w:val="none" w:sz="0" w:space="0" w:color="auto"/>
                                  </w:divBdr>
                                  <w:divsChild>
                                    <w:div w:id="1899776720">
                                      <w:marLeft w:val="0"/>
                                      <w:marRight w:val="0"/>
                                      <w:marTop w:val="0"/>
                                      <w:marBottom w:val="0"/>
                                      <w:divBdr>
                                        <w:top w:val="none" w:sz="0" w:space="0" w:color="auto"/>
                                        <w:left w:val="none" w:sz="0" w:space="0" w:color="auto"/>
                                        <w:bottom w:val="none" w:sz="0" w:space="0" w:color="auto"/>
                                        <w:right w:val="none" w:sz="0" w:space="0" w:color="auto"/>
                                      </w:divBdr>
                                      <w:divsChild>
                                        <w:div w:id="992223861">
                                          <w:marLeft w:val="0"/>
                                          <w:marRight w:val="0"/>
                                          <w:marTop w:val="0"/>
                                          <w:marBottom w:val="0"/>
                                          <w:divBdr>
                                            <w:top w:val="none" w:sz="0" w:space="0" w:color="auto"/>
                                            <w:left w:val="none" w:sz="0" w:space="0" w:color="auto"/>
                                            <w:bottom w:val="none" w:sz="0" w:space="0" w:color="auto"/>
                                            <w:right w:val="none" w:sz="0" w:space="0" w:color="auto"/>
                                          </w:divBdr>
                                          <w:divsChild>
                                            <w:div w:id="211771570">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620745">
          <w:marLeft w:val="0"/>
          <w:marRight w:val="0"/>
          <w:marTop w:val="0"/>
          <w:marBottom w:val="0"/>
          <w:divBdr>
            <w:top w:val="none" w:sz="0" w:space="0" w:color="auto"/>
            <w:left w:val="none" w:sz="0" w:space="0" w:color="auto"/>
            <w:bottom w:val="none" w:sz="0" w:space="0" w:color="auto"/>
            <w:right w:val="none" w:sz="0" w:space="0" w:color="auto"/>
          </w:divBdr>
          <w:divsChild>
            <w:div w:id="1353261953">
              <w:marLeft w:val="0"/>
              <w:marRight w:val="-60"/>
              <w:marTop w:val="0"/>
              <w:marBottom w:val="0"/>
              <w:divBdr>
                <w:top w:val="single" w:sz="6" w:space="18" w:color="CCCFD2"/>
                <w:left w:val="single" w:sz="6" w:space="2" w:color="CCCFD2"/>
                <w:bottom w:val="single" w:sz="6" w:space="18" w:color="CCCFD2"/>
                <w:right w:val="single" w:sz="6" w:space="0" w:color="CCCFD2"/>
              </w:divBdr>
              <w:divsChild>
                <w:div w:id="331762488">
                  <w:marLeft w:val="0"/>
                  <w:marRight w:val="0"/>
                  <w:marTop w:val="0"/>
                  <w:marBottom w:val="0"/>
                  <w:divBdr>
                    <w:top w:val="none" w:sz="0" w:space="0" w:color="auto"/>
                    <w:left w:val="none" w:sz="0" w:space="0" w:color="auto"/>
                    <w:bottom w:val="none" w:sz="0" w:space="0" w:color="auto"/>
                    <w:right w:val="none" w:sz="0" w:space="0" w:color="auto"/>
                  </w:divBdr>
                  <w:divsChild>
                    <w:div w:id="1527450051">
                      <w:marLeft w:val="0"/>
                      <w:marRight w:val="0"/>
                      <w:marTop w:val="0"/>
                      <w:marBottom w:val="0"/>
                      <w:divBdr>
                        <w:top w:val="none" w:sz="0" w:space="0" w:color="auto"/>
                        <w:left w:val="none" w:sz="0" w:space="0" w:color="auto"/>
                        <w:bottom w:val="none" w:sz="0" w:space="0" w:color="auto"/>
                        <w:right w:val="none" w:sz="0" w:space="0" w:color="auto"/>
                      </w:divBdr>
                      <w:divsChild>
                        <w:div w:id="1762290598">
                          <w:marLeft w:val="0"/>
                          <w:marRight w:val="0"/>
                          <w:marTop w:val="0"/>
                          <w:marBottom w:val="0"/>
                          <w:divBdr>
                            <w:top w:val="none" w:sz="0" w:space="0" w:color="auto"/>
                            <w:left w:val="none" w:sz="0" w:space="0" w:color="auto"/>
                            <w:bottom w:val="none" w:sz="0" w:space="0" w:color="auto"/>
                            <w:right w:val="none" w:sz="0" w:space="0" w:color="auto"/>
                          </w:divBdr>
                          <w:divsChild>
                            <w:div w:id="767772900">
                              <w:marLeft w:val="0"/>
                              <w:marRight w:val="0"/>
                              <w:marTop w:val="0"/>
                              <w:marBottom w:val="0"/>
                              <w:divBdr>
                                <w:top w:val="none" w:sz="0" w:space="0" w:color="auto"/>
                                <w:left w:val="none" w:sz="0" w:space="0" w:color="auto"/>
                                <w:bottom w:val="none" w:sz="0" w:space="0" w:color="auto"/>
                                <w:right w:val="none" w:sz="0" w:space="0" w:color="auto"/>
                              </w:divBdr>
                              <w:divsChild>
                                <w:div w:id="85729243">
                                  <w:marLeft w:val="0"/>
                                  <w:marRight w:val="480"/>
                                  <w:marTop w:val="0"/>
                                  <w:marBottom w:val="0"/>
                                  <w:divBdr>
                                    <w:top w:val="none" w:sz="0" w:space="0" w:color="auto"/>
                                    <w:left w:val="none" w:sz="0" w:space="0" w:color="auto"/>
                                    <w:bottom w:val="none" w:sz="0" w:space="0" w:color="auto"/>
                                    <w:right w:val="none" w:sz="0" w:space="0" w:color="auto"/>
                                  </w:divBdr>
                                  <w:divsChild>
                                    <w:div w:id="2125495148">
                                      <w:marLeft w:val="0"/>
                                      <w:marRight w:val="0"/>
                                      <w:marTop w:val="0"/>
                                      <w:marBottom w:val="0"/>
                                      <w:divBdr>
                                        <w:top w:val="none" w:sz="0" w:space="0" w:color="auto"/>
                                        <w:left w:val="none" w:sz="0" w:space="0" w:color="auto"/>
                                        <w:bottom w:val="none" w:sz="0" w:space="0" w:color="auto"/>
                                        <w:right w:val="none" w:sz="0" w:space="0" w:color="auto"/>
                                      </w:divBdr>
                                      <w:divsChild>
                                        <w:div w:id="1941447202">
                                          <w:marLeft w:val="0"/>
                                          <w:marRight w:val="0"/>
                                          <w:marTop w:val="0"/>
                                          <w:marBottom w:val="0"/>
                                          <w:divBdr>
                                            <w:top w:val="none" w:sz="0" w:space="0" w:color="auto"/>
                                            <w:left w:val="none" w:sz="0" w:space="0" w:color="auto"/>
                                            <w:bottom w:val="none" w:sz="0" w:space="0" w:color="auto"/>
                                            <w:right w:val="none" w:sz="0" w:space="0" w:color="auto"/>
                                          </w:divBdr>
                                          <w:divsChild>
                                            <w:div w:id="1017580891">
                                              <w:marLeft w:val="0"/>
                                              <w:marRight w:val="0"/>
                                              <w:marTop w:val="0"/>
                                              <w:marBottom w:val="0"/>
                                              <w:divBdr>
                                                <w:top w:val="none" w:sz="0" w:space="0" w:color="auto"/>
                                                <w:left w:val="none" w:sz="0" w:space="0" w:color="auto"/>
                                                <w:bottom w:val="none" w:sz="0" w:space="0" w:color="auto"/>
                                                <w:right w:val="none" w:sz="0" w:space="0" w:color="auto"/>
                                              </w:divBdr>
                                              <w:divsChild>
                                                <w:div w:id="323819763">
                                                  <w:marLeft w:val="0"/>
                                                  <w:marRight w:val="0"/>
                                                  <w:marTop w:val="0"/>
                                                  <w:marBottom w:val="0"/>
                                                  <w:divBdr>
                                                    <w:top w:val="none" w:sz="0" w:space="0" w:color="auto"/>
                                                    <w:left w:val="none" w:sz="0" w:space="0" w:color="auto"/>
                                                    <w:bottom w:val="none" w:sz="0" w:space="0" w:color="auto"/>
                                                    <w:right w:val="none" w:sz="0" w:space="0" w:color="auto"/>
                                                  </w:divBdr>
                                                  <w:divsChild>
                                                    <w:div w:id="1000501770">
                                                      <w:marLeft w:val="0"/>
                                                      <w:marRight w:val="0"/>
                                                      <w:marTop w:val="0"/>
                                                      <w:marBottom w:val="0"/>
                                                      <w:divBdr>
                                                        <w:top w:val="none" w:sz="0" w:space="0" w:color="auto"/>
                                                        <w:left w:val="none" w:sz="0" w:space="0" w:color="auto"/>
                                                        <w:bottom w:val="none" w:sz="0" w:space="0" w:color="auto"/>
                                                        <w:right w:val="none" w:sz="0" w:space="0" w:color="auto"/>
                                                      </w:divBdr>
                                                      <w:divsChild>
                                                        <w:div w:id="533621949">
                                                          <w:marLeft w:val="0"/>
                                                          <w:marRight w:val="0"/>
                                                          <w:marTop w:val="0"/>
                                                          <w:marBottom w:val="0"/>
                                                          <w:divBdr>
                                                            <w:top w:val="none" w:sz="0" w:space="0" w:color="auto"/>
                                                            <w:left w:val="none" w:sz="0" w:space="0" w:color="auto"/>
                                                            <w:bottom w:val="none" w:sz="0" w:space="0" w:color="auto"/>
                                                            <w:right w:val="none" w:sz="0" w:space="0" w:color="auto"/>
                                                          </w:divBdr>
                                                        </w:div>
                                                        <w:div w:id="8618959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067466">
          <w:marLeft w:val="0"/>
          <w:marRight w:val="0"/>
          <w:marTop w:val="0"/>
          <w:marBottom w:val="0"/>
          <w:divBdr>
            <w:top w:val="none" w:sz="0" w:space="0" w:color="auto"/>
            <w:left w:val="none" w:sz="0" w:space="0" w:color="auto"/>
            <w:bottom w:val="none" w:sz="0" w:space="0" w:color="auto"/>
            <w:right w:val="none" w:sz="0" w:space="0" w:color="auto"/>
          </w:divBdr>
          <w:divsChild>
            <w:div w:id="2088182956">
              <w:marLeft w:val="0"/>
              <w:marRight w:val="0"/>
              <w:marTop w:val="0"/>
              <w:marBottom w:val="0"/>
              <w:divBdr>
                <w:top w:val="single" w:sz="6" w:space="18" w:color="auto"/>
                <w:left w:val="single" w:sz="2" w:space="0" w:color="auto"/>
                <w:bottom w:val="single" w:sz="6" w:space="18" w:color="auto"/>
                <w:right w:val="single" w:sz="2" w:space="0" w:color="auto"/>
              </w:divBdr>
              <w:divsChild>
                <w:div w:id="1138381526">
                  <w:marLeft w:val="0"/>
                  <w:marRight w:val="0"/>
                  <w:marTop w:val="0"/>
                  <w:marBottom w:val="0"/>
                  <w:divBdr>
                    <w:top w:val="none" w:sz="0" w:space="0" w:color="auto"/>
                    <w:left w:val="none" w:sz="0" w:space="0" w:color="auto"/>
                    <w:bottom w:val="none" w:sz="0" w:space="0" w:color="auto"/>
                    <w:right w:val="none" w:sz="0" w:space="0" w:color="auto"/>
                  </w:divBdr>
                  <w:divsChild>
                    <w:div w:id="1935019254">
                      <w:marLeft w:val="0"/>
                      <w:marRight w:val="0"/>
                      <w:marTop w:val="0"/>
                      <w:marBottom w:val="0"/>
                      <w:divBdr>
                        <w:top w:val="none" w:sz="0" w:space="0" w:color="auto"/>
                        <w:left w:val="none" w:sz="0" w:space="0" w:color="auto"/>
                        <w:bottom w:val="none" w:sz="0" w:space="0" w:color="auto"/>
                        <w:right w:val="none" w:sz="0" w:space="0" w:color="auto"/>
                      </w:divBdr>
                      <w:divsChild>
                        <w:div w:id="1287470497">
                          <w:marLeft w:val="0"/>
                          <w:marRight w:val="0"/>
                          <w:marTop w:val="0"/>
                          <w:marBottom w:val="0"/>
                          <w:divBdr>
                            <w:top w:val="none" w:sz="0" w:space="0" w:color="auto"/>
                            <w:left w:val="none" w:sz="0" w:space="0" w:color="auto"/>
                            <w:bottom w:val="none" w:sz="0" w:space="0" w:color="auto"/>
                            <w:right w:val="none" w:sz="0" w:space="0" w:color="auto"/>
                          </w:divBdr>
                          <w:divsChild>
                            <w:div w:id="1972787498">
                              <w:marLeft w:val="0"/>
                              <w:marRight w:val="0"/>
                              <w:marTop w:val="0"/>
                              <w:marBottom w:val="0"/>
                              <w:divBdr>
                                <w:top w:val="none" w:sz="0" w:space="0" w:color="auto"/>
                                <w:left w:val="none" w:sz="0" w:space="0" w:color="auto"/>
                                <w:bottom w:val="none" w:sz="0" w:space="0" w:color="auto"/>
                                <w:right w:val="none" w:sz="0" w:space="0" w:color="auto"/>
                              </w:divBdr>
                              <w:divsChild>
                                <w:div w:id="498735929">
                                  <w:marLeft w:val="0"/>
                                  <w:marRight w:val="480"/>
                                  <w:marTop w:val="0"/>
                                  <w:marBottom w:val="0"/>
                                  <w:divBdr>
                                    <w:top w:val="none" w:sz="0" w:space="0" w:color="auto"/>
                                    <w:left w:val="none" w:sz="0" w:space="0" w:color="auto"/>
                                    <w:bottom w:val="none" w:sz="0" w:space="0" w:color="auto"/>
                                    <w:right w:val="none" w:sz="0" w:space="0" w:color="auto"/>
                                  </w:divBdr>
                                  <w:divsChild>
                                    <w:div w:id="1921596641">
                                      <w:marLeft w:val="0"/>
                                      <w:marRight w:val="0"/>
                                      <w:marTop w:val="0"/>
                                      <w:marBottom w:val="0"/>
                                      <w:divBdr>
                                        <w:top w:val="none" w:sz="0" w:space="0" w:color="auto"/>
                                        <w:left w:val="none" w:sz="0" w:space="0" w:color="auto"/>
                                        <w:bottom w:val="none" w:sz="0" w:space="0" w:color="auto"/>
                                        <w:right w:val="none" w:sz="0" w:space="0" w:color="auto"/>
                                      </w:divBdr>
                                      <w:divsChild>
                                        <w:div w:id="1952009831">
                                          <w:marLeft w:val="0"/>
                                          <w:marRight w:val="0"/>
                                          <w:marTop w:val="0"/>
                                          <w:marBottom w:val="0"/>
                                          <w:divBdr>
                                            <w:top w:val="none" w:sz="0" w:space="0" w:color="auto"/>
                                            <w:left w:val="none" w:sz="0" w:space="0" w:color="auto"/>
                                            <w:bottom w:val="none" w:sz="0" w:space="0" w:color="auto"/>
                                            <w:right w:val="none" w:sz="0" w:space="0" w:color="auto"/>
                                          </w:divBdr>
                                          <w:divsChild>
                                            <w:div w:id="1494024275">
                                              <w:marLeft w:val="0"/>
                                              <w:marRight w:val="0"/>
                                              <w:marTop w:val="0"/>
                                              <w:marBottom w:val="0"/>
                                              <w:divBdr>
                                                <w:top w:val="none" w:sz="0" w:space="0" w:color="auto"/>
                                                <w:left w:val="none" w:sz="0" w:space="0" w:color="auto"/>
                                                <w:bottom w:val="none" w:sz="0" w:space="0" w:color="auto"/>
                                                <w:right w:val="none" w:sz="0" w:space="0" w:color="auto"/>
                                              </w:divBdr>
                                              <w:divsChild>
                                                <w:div w:id="1211267233">
                                                  <w:marLeft w:val="0"/>
                                                  <w:marRight w:val="0"/>
                                                  <w:marTop w:val="0"/>
                                                  <w:marBottom w:val="0"/>
                                                  <w:divBdr>
                                                    <w:top w:val="none" w:sz="0" w:space="0" w:color="auto"/>
                                                    <w:left w:val="none" w:sz="0" w:space="0" w:color="auto"/>
                                                    <w:bottom w:val="none" w:sz="0" w:space="0" w:color="auto"/>
                                                    <w:right w:val="none" w:sz="0" w:space="0" w:color="auto"/>
                                                  </w:divBdr>
                                                  <w:divsChild>
                                                    <w:div w:id="90979411">
                                                      <w:marLeft w:val="0"/>
                                                      <w:marRight w:val="0"/>
                                                      <w:marTop w:val="0"/>
                                                      <w:marBottom w:val="0"/>
                                                      <w:divBdr>
                                                        <w:top w:val="none" w:sz="0" w:space="0" w:color="auto"/>
                                                        <w:left w:val="none" w:sz="0" w:space="0" w:color="auto"/>
                                                        <w:bottom w:val="none" w:sz="0" w:space="0" w:color="auto"/>
                                                        <w:right w:val="none" w:sz="0" w:space="0" w:color="auto"/>
                                                      </w:divBdr>
                                                      <w:divsChild>
                                                        <w:div w:id="668098072">
                                                          <w:marLeft w:val="0"/>
                                                          <w:marRight w:val="0"/>
                                                          <w:marTop w:val="0"/>
                                                          <w:marBottom w:val="240"/>
                                                          <w:divBdr>
                                                            <w:top w:val="none" w:sz="0" w:space="0" w:color="auto"/>
                                                            <w:left w:val="none" w:sz="0" w:space="0" w:color="auto"/>
                                                            <w:bottom w:val="none" w:sz="0" w:space="0" w:color="auto"/>
                                                            <w:right w:val="none" w:sz="0" w:space="0" w:color="auto"/>
                                                          </w:divBdr>
                                                        </w:div>
                                                        <w:div w:id="792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32571">
                                  <w:marLeft w:val="0"/>
                                  <w:marRight w:val="0"/>
                                  <w:marTop w:val="0"/>
                                  <w:marBottom w:val="0"/>
                                  <w:divBdr>
                                    <w:top w:val="none" w:sz="0" w:space="0" w:color="auto"/>
                                    <w:left w:val="none" w:sz="0" w:space="0" w:color="auto"/>
                                    <w:bottom w:val="none" w:sz="0" w:space="0" w:color="auto"/>
                                    <w:right w:val="none" w:sz="0" w:space="0" w:color="auto"/>
                                  </w:divBdr>
                                  <w:divsChild>
                                    <w:div w:id="211501626">
                                      <w:marLeft w:val="0"/>
                                      <w:marRight w:val="0"/>
                                      <w:marTop w:val="0"/>
                                      <w:marBottom w:val="0"/>
                                      <w:divBdr>
                                        <w:top w:val="none" w:sz="0" w:space="0" w:color="auto"/>
                                        <w:left w:val="none" w:sz="0" w:space="0" w:color="auto"/>
                                        <w:bottom w:val="none" w:sz="0" w:space="0" w:color="auto"/>
                                        <w:right w:val="none" w:sz="0" w:space="0" w:color="auto"/>
                                      </w:divBdr>
                                      <w:divsChild>
                                        <w:div w:id="35593005">
                                          <w:marLeft w:val="0"/>
                                          <w:marRight w:val="0"/>
                                          <w:marTop w:val="0"/>
                                          <w:marBottom w:val="0"/>
                                          <w:divBdr>
                                            <w:top w:val="none" w:sz="0" w:space="0" w:color="auto"/>
                                            <w:left w:val="none" w:sz="0" w:space="0" w:color="auto"/>
                                            <w:bottom w:val="none" w:sz="0" w:space="0" w:color="auto"/>
                                            <w:right w:val="none" w:sz="0" w:space="0" w:color="auto"/>
                                          </w:divBdr>
                                          <w:divsChild>
                                            <w:div w:id="127856009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307232">
          <w:marLeft w:val="0"/>
          <w:marRight w:val="0"/>
          <w:marTop w:val="0"/>
          <w:marBottom w:val="0"/>
          <w:divBdr>
            <w:top w:val="none" w:sz="0" w:space="0" w:color="auto"/>
            <w:left w:val="none" w:sz="0" w:space="0" w:color="auto"/>
            <w:bottom w:val="none" w:sz="0" w:space="0" w:color="auto"/>
            <w:right w:val="none" w:sz="0" w:space="0" w:color="auto"/>
          </w:divBdr>
          <w:divsChild>
            <w:div w:id="1595238129">
              <w:marLeft w:val="0"/>
              <w:marRight w:val="0"/>
              <w:marTop w:val="0"/>
              <w:marBottom w:val="0"/>
              <w:divBdr>
                <w:top w:val="single" w:sz="6" w:space="18" w:color="auto"/>
                <w:left w:val="single" w:sz="2" w:space="0" w:color="auto"/>
                <w:bottom w:val="single" w:sz="6" w:space="18" w:color="auto"/>
                <w:right w:val="single" w:sz="2" w:space="0" w:color="auto"/>
              </w:divBdr>
              <w:divsChild>
                <w:div w:id="372389864">
                  <w:marLeft w:val="0"/>
                  <w:marRight w:val="0"/>
                  <w:marTop w:val="0"/>
                  <w:marBottom w:val="0"/>
                  <w:divBdr>
                    <w:top w:val="none" w:sz="0" w:space="0" w:color="auto"/>
                    <w:left w:val="none" w:sz="0" w:space="0" w:color="auto"/>
                    <w:bottom w:val="none" w:sz="0" w:space="0" w:color="auto"/>
                    <w:right w:val="none" w:sz="0" w:space="0" w:color="auto"/>
                  </w:divBdr>
                  <w:divsChild>
                    <w:div w:id="406540898">
                      <w:marLeft w:val="0"/>
                      <w:marRight w:val="0"/>
                      <w:marTop w:val="0"/>
                      <w:marBottom w:val="0"/>
                      <w:divBdr>
                        <w:top w:val="none" w:sz="0" w:space="0" w:color="auto"/>
                        <w:left w:val="none" w:sz="0" w:space="0" w:color="auto"/>
                        <w:bottom w:val="none" w:sz="0" w:space="0" w:color="auto"/>
                        <w:right w:val="none" w:sz="0" w:space="0" w:color="auto"/>
                      </w:divBdr>
                      <w:divsChild>
                        <w:div w:id="1157957870">
                          <w:marLeft w:val="0"/>
                          <w:marRight w:val="0"/>
                          <w:marTop w:val="0"/>
                          <w:marBottom w:val="0"/>
                          <w:divBdr>
                            <w:top w:val="none" w:sz="0" w:space="0" w:color="auto"/>
                            <w:left w:val="none" w:sz="0" w:space="0" w:color="auto"/>
                            <w:bottom w:val="none" w:sz="0" w:space="0" w:color="auto"/>
                            <w:right w:val="none" w:sz="0" w:space="0" w:color="auto"/>
                          </w:divBdr>
                          <w:divsChild>
                            <w:div w:id="1467697476">
                              <w:marLeft w:val="0"/>
                              <w:marRight w:val="0"/>
                              <w:marTop w:val="0"/>
                              <w:marBottom w:val="0"/>
                              <w:divBdr>
                                <w:top w:val="none" w:sz="0" w:space="0" w:color="auto"/>
                                <w:left w:val="none" w:sz="0" w:space="0" w:color="auto"/>
                                <w:bottom w:val="none" w:sz="0" w:space="0" w:color="auto"/>
                                <w:right w:val="none" w:sz="0" w:space="0" w:color="auto"/>
                              </w:divBdr>
                              <w:divsChild>
                                <w:div w:id="246426673">
                                  <w:marLeft w:val="0"/>
                                  <w:marRight w:val="0"/>
                                  <w:marTop w:val="0"/>
                                  <w:marBottom w:val="0"/>
                                  <w:divBdr>
                                    <w:top w:val="none" w:sz="0" w:space="0" w:color="auto"/>
                                    <w:left w:val="none" w:sz="0" w:space="0" w:color="auto"/>
                                    <w:bottom w:val="none" w:sz="0" w:space="0" w:color="auto"/>
                                    <w:right w:val="none" w:sz="0" w:space="0" w:color="auto"/>
                                  </w:divBdr>
                                  <w:divsChild>
                                    <w:div w:id="1054893954">
                                      <w:marLeft w:val="0"/>
                                      <w:marRight w:val="0"/>
                                      <w:marTop w:val="0"/>
                                      <w:marBottom w:val="0"/>
                                      <w:divBdr>
                                        <w:top w:val="none" w:sz="0" w:space="0" w:color="auto"/>
                                        <w:left w:val="none" w:sz="0" w:space="0" w:color="auto"/>
                                        <w:bottom w:val="none" w:sz="0" w:space="0" w:color="auto"/>
                                        <w:right w:val="none" w:sz="0" w:space="0" w:color="auto"/>
                                      </w:divBdr>
                                      <w:divsChild>
                                        <w:div w:id="1109860869">
                                          <w:marLeft w:val="0"/>
                                          <w:marRight w:val="0"/>
                                          <w:marTop w:val="0"/>
                                          <w:marBottom w:val="0"/>
                                          <w:divBdr>
                                            <w:top w:val="none" w:sz="0" w:space="0" w:color="auto"/>
                                            <w:left w:val="none" w:sz="0" w:space="0" w:color="auto"/>
                                            <w:bottom w:val="none" w:sz="0" w:space="0" w:color="auto"/>
                                            <w:right w:val="none" w:sz="0" w:space="0" w:color="auto"/>
                                          </w:divBdr>
                                          <w:divsChild>
                                            <w:div w:id="78881646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43417981">
                                  <w:marLeft w:val="0"/>
                                  <w:marRight w:val="480"/>
                                  <w:marTop w:val="0"/>
                                  <w:marBottom w:val="0"/>
                                  <w:divBdr>
                                    <w:top w:val="none" w:sz="0" w:space="0" w:color="auto"/>
                                    <w:left w:val="none" w:sz="0" w:space="0" w:color="auto"/>
                                    <w:bottom w:val="none" w:sz="0" w:space="0" w:color="auto"/>
                                    <w:right w:val="none" w:sz="0" w:space="0" w:color="auto"/>
                                  </w:divBdr>
                                  <w:divsChild>
                                    <w:div w:id="61950539">
                                      <w:marLeft w:val="0"/>
                                      <w:marRight w:val="0"/>
                                      <w:marTop w:val="0"/>
                                      <w:marBottom w:val="0"/>
                                      <w:divBdr>
                                        <w:top w:val="none" w:sz="0" w:space="0" w:color="auto"/>
                                        <w:left w:val="none" w:sz="0" w:space="0" w:color="auto"/>
                                        <w:bottom w:val="none" w:sz="0" w:space="0" w:color="auto"/>
                                        <w:right w:val="none" w:sz="0" w:space="0" w:color="auto"/>
                                      </w:divBdr>
                                      <w:divsChild>
                                        <w:div w:id="655301751">
                                          <w:marLeft w:val="0"/>
                                          <w:marRight w:val="0"/>
                                          <w:marTop w:val="0"/>
                                          <w:marBottom w:val="0"/>
                                          <w:divBdr>
                                            <w:top w:val="none" w:sz="0" w:space="0" w:color="auto"/>
                                            <w:left w:val="none" w:sz="0" w:space="0" w:color="auto"/>
                                            <w:bottom w:val="none" w:sz="0" w:space="0" w:color="auto"/>
                                            <w:right w:val="none" w:sz="0" w:space="0" w:color="auto"/>
                                          </w:divBdr>
                                          <w:divsChild>
                                            <w:div w:id="2080975859">
                                              <w:marLeft w:val="0"/>
                                              <w:marRight w:val="0"/>
                                              <w:marTop w:val="0"/>
                                              <w:marBottom w:val="0"/>
                                              <w:divBdr>
                                                <w:top w:val="none" w:sz="0" w:space="0" w:color="auto"/>
                                                <w:left w:val="none" w:sz="0" w:space="0" w:color="auto"/>
                                                <w:bottom w:val="none" w:sz="0" w:space="0" w:color="auto"/>
                                                <w:right w:val="none" w:sz="0" w:space="0" w:color="auto"/>
                                              </w:divBdr>
                                              <w:divsChild>
                                                <w:div w:id="817578789">
                                                  <w:marLeft w:val="0"/>
                                                  <w:marRight w:val="0"/>
                                                  <w:marTop w:val="0"/>
                                                  <w:marBottom w:val="0"/>
                                                  <w:divBdr>
                                                    <w:top w:val="none" w:sz="0" w:space="0" w:color="auto"/>
                                                    <w:left w:val="none" w:sz="0" w:space="0" w:color="auto"/>
                                                    <w:bottom w:val="none" w:sz="0" w:space="0" w:color="auto"/>
                                                    <w:right w:val="none" w:sz="0" w:space="0" w:color="auto"/>
                                                  </w:divBdr>
                                                  <w:divsChild>
                                                    <w:div w:id="509805136">
                                                      <w:marLeft w:val="0"/>
                                                      <w:marRight w:val="0"/>
                                                      <w:marTop w:val="0"/>
                                                      <w:marBottom w:val="0"/>
                                                      <w:divBdr>
                                                        <w:top w:val="none" w:sz="0" w:space="0" w:color="auto"/>
                                                        <w:left w:val="none" w:sz="0" w:space="0" w:color="auto"/>
                                                        <w:bottom w:val="none" w:sz="0" w:space="0" w:color="auto"/>
                                                        <w:right w:val="none" w:sz="0" w:space="0" w:color="auto"/>
                                                      </w:divBdr>
                                                      <w:divsChild>
                                                        <w:div w:id="1809585437">
                                                          <w:marLeft w:val="0"/>
                                                          <w:marRight w:val="0"/>
                                                          <w:marTop w:val="0"/>
                                                          <w:marBottom w:val="240"/>
                                                          <w:divBdr>
                                                            <w:top w:val="none" w:sz="0" w:space="0" w:color="auto"/>
                                                            <w:left w:val="none" w:sz="0" w:space="0" w:color="auto"/>
                                                            <w:bottom w:val="none" w:sz="0" w:space="0" w:color="auto"/>
                                                            <w:right w:val="none" w:sz="0" w:space="0" w:color="auto"/>
                                                          </w:divBdr>
                                                        </w:div>
                                                        <w:div w:id="21423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270051">
          <w:marLeft w:val="0"/>
          <w:marRight w:val="0"/>
          <w:marTop w:val="0"/>
          <w:marBottom w:val="0"/>
          <w:divBdr>
            <w:top w:val="none" w:sz="0" w:space="0" w:color="auto"/>
            <w:left w:val="none" w:sz="0" w:space="0" w:color="auto"/>
            <w:bottom w:val="none" w:sz="0" w:space="0" w:color="auto"/>
            <w:right w:val="none" w:sz="0" w:space="0" w:color="auto"/>
          </w:divBdr>
          <w:divsChild>
            <w:div w:id="1659113195">
              <w:marLeft w:val="0"/>
              <w:marRight w:val="0"/>
              <w:marTop w:val="0"/>
              <w:marBottom w:val="0"/>
              <w:divBdr>
                <w:top w:val="single" w:sz="6" w:space="18" w:color="auto"/>
                <w:left w:val="single" w:sz="2" w:space="0" w:color="auto"/>
                <w:bottom w:val="single" w:sz="6" w:space="18" w:color="auto"/>
                <w:right w:val="single" w:sz="2" w:space="0" w:color="auto"/>
              </w:divBdr>
              <w:divsChild>
                <w:div w:id="976764478">
                  <w:marLeft w:val="0"/>
                  <w:marRight w:val="0"/>
                  <w:marTop w:val="0"/>
                  <w:marBottom w:val="0"/>
                  <w:divBdr>
                    <w:top w:val="none" w:sz="0" w:space="0" w:color="auto"/>
                    <w:left w:val="none" w:sz="0" w:space="0" w:color="auto"/>
                    <w:bottom w:val="none" w:sz="0" w:space="0" w:color="auto"/>
                    <w:right w:val="none" w:sz="0" w:space="0" w:color="auto"/>
                  </w:divBdr>
                  <w:divsChild>
                    <w:div w:id="405491145">
                      <w:marLeft w:val="0"/>
                      <w:marRight w:val="0"/>
                      <w:marTop w:val="0"/>
                      <w:marBottom w:val="0"/>
                      <w:divBdr>
                        <w:top w:val="none" w:sz="0" w:space="0" w:color="auto"/>
                        <w:left w:val="none" w:sz="0" w:space="0" w:color="auto"/>
                        <w:bottom w:val="none" w:sz="0" w:space="0" w:color="auto"/>
                        <w:right w:val="none" w:sz="0" w:space="0" w:color="auto"/>
                      </w:divBdr>
                      <w:divsChild>
                        <w:div w:id="1768429950">
                          <w:marLeft w:val="0"/>
                          <w:marRight w:val="0"/>
                          <w:marTop w:val="0"/>
                          <w:marBottom w:val="0"/>
                          <w:divBdr>
                            <w:top w:val="none" w:sz="0" w:space="0" w:color="auto"/>
                            <w:left w:val="none" w:sz="0" w:space="0" w:color="auto"/>
                            <w:bottom w:val="none" w:sz="0" w:space="0" w:color="auto"/>
                            <w:right w:val="none" w:sz="0" w:space="0" w:color="auto"/>
                          </w:divBdr>
                          <w:divsChild>
                            <w:div w:id="1571575046">
                              <w:marLeft w:val="0"/>
                              <w:marRight w:val="0"/>
                              <w:marTop w:val="0"/>
                              <w:marBottom w:val="0"/>
                              <w:divBdr>
                                <w:top w:val="none" w:sz="0" w:space="0" w:color="auto"/>
                                <w:left w:val="none" w:sz="0" w:space="0" w:color="auto"/>
                                <w:bottom w:val="none" w:sz="0" w:space="0" w:color="auto"/>
                                <w:right w:val="none" w:sz="0" w:space="0" w:color="auto"/>
                              </w:divBdr>
                              <w:divsChild>
                                <w:div w:id="1272781109">
                                  <w:marLeft w:val="0"/>
                                  <w:marRight w:val="0"/>
                                  <w:marTop w:val="0"/>
                                  <w:marBottom w:val="0"/>
                                  <w:divBdr>
                                    <w:top w:val="none" w:sz="0" w:space="0" w:color="auto"/>
                                    <w:left w:val="none" w:sz="0" w:space="0" w:color="auto"/>
                                    <w:bottom w:val="none" w:sz="0" w:space="0" w:color="auto"/>
                                    <w:right w:val="none" w:sz="0" w:space="0" w:color="auto"/>
                                  </w:divBdr>
                                  <w:divsChild>
                                    <w:div w:id="829173655">
                                      <w:marLeft w:val="0"/>
                                      <w:marRight w:val="0"/>
                                      <w:marTop w:val="0"/>
                                      <w:marBottom w:val="0"/>
                                      <w:divBdr>
                                        <w:top w:val="none" w:sz="0" w:space="0" w:color="auto"/>
                                        <w:left w:val="none" w:sz="0" w:space="0" w:color="auto"/>
                                        <w:bottom w:val="none" w:sz="0" w:space="0" w:color="auto"/>
                                        <w:right w:val="none" w:sz="0" w:space="0" w:color="auto"/>
                                      </w:divBdr>
                                      <w:divsChild>
                                        <w:div w:id="1314870219">
                                          <w:marLeft w:val="0"/>
                                          <w:marRight w:val="0"/>
                                          <w:marTop w:val="0"/>
                                          <w:marBottom w:val="0"/>
                                          <w:divBdr>
                                            <w:top w:val="none" w:sz="0" w:space="0" w:color="auto"/>
                                            <w:left w:val="none" w:sz="0" w:space="0" w:color="auto"/>
                                            <w:bottom w:val="none" w:sz="0" w:space="0" w:color="auto"/>
                                            <w:right w:val="none" w:sz="0" w:space="0" w:color="auto"/>
                                          </w:divBdr>
                                          <w:divsChild>
                                            <w:div w:id="1267882309">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2057653226">
                                  <w:marLeft w:val="0"/>
                                  <w:marRight w:val="480"/>
                                  <w:marTop w:val="0"/>
                                  <w:marBottom w:val="0"/>
                                  <w:divBdr>
                                    <w:top w:val="none" w:sz="0" w:space="0" w:color="auto"/>
                                    <w:left w:val="none" w:sz="0" w:space="0" w:color="auto"/>
                                    <w:bottom w:val="none" w:sz="0" w:space="0" w:color="auto"/>
                                    <w:right w:val="none" w:sz="0" w:space="0" w:color="auto"/>
                                  </w:divBdr>
                                  <w:divsChild>
                                    <w:div w:id="1915583099">
                                      <w:marLeft w:val="0"/>
                                      <w:marRight w:val="0"/>
                                      <w:marTop w:val="0"/>
                                      <w:marBottom w:val="0"/>
                                      <w:divBdr>
                                        <w:top w:val="none" w:sz="0" w:space="0" w:color="auto"/>
                                        <w:left w:val="none" w:sz="0" w:space="0" w:color="auto"/>
                                        <w:bottom w:val="none" w:sz="0" w:space="0" w:color="auto"/>
                                        <w:right w:val="none" w:sz="0" w:space="0" w:color="auto"/>
                                      </w:divBdr>
                                      <w:divsChild>
                                        <w:div w:id="309678422">
                                          <w:marLeft w:val="0"/>
                                          <w:marRight w:val="0"/>
                                          <w:marTop w:val="0"/>
                                          <w:marBottom w:val="0"/>
                                          <w:divBdr>
                                            <w:top w:val="none" w:sz="0" w:space="0" w:color="auto"/>
                                            <w:left w:val="none" w:sz="0" w:space="0" w:color="auto"/>
                                            <w:bottom w:val="none" w:sz="0" w:space="0" w:color="auto"/>
                                            <w:right w:val="none" w:sz="0" w:space="0" w:color="auto"/>
                                          </w:divBdr>
                                          <w:divsChild>
                                            <w:div w:id="1119183442">
                                              <w:marLeft w:val="0"/>
                                              <w:marRight w:val="0"/>
                                              <w:marTop w:val="0"/>
                                              <w:marBottom w:val="0"/>
                                              <w:divBdr>
                                                <w:top w:val="none" w:sz="0" w:space="0" w:color="auto"/>
                                                <w:left w:val="none" w:sz="0" w:space="0" w:color="auto"/>
                                                <w:bottom w:val="none" w:sz="0" w:space="0" w:color="auto"/>
                                                <w:right w:val="none" w:sz="0" w:space="0" w:color="auto"/>
                                              </w:divBdr>
                                              <w:divsChild>
                                                <w:div w:id="1350520235">
                                                  <w:marLeft w:val="0"/>
                                                  <w:marRight w:val="0"/>
                                                  <w:marTop w:val="0"/>
                                                  <w:marBottom w:val="0"/>
                                                  <w:divBdr>
                                                    <w:top w:val="none" w:sz="0" w:space="0" w:color="auto"/>
                                                    <w:left w:val="none" w:sz="0" w:space="0" w:color="auto"/>
                                                    <w:bottom w:val="none" w:sz="0" w:space="0" w:color="auto"/>
                                                    <w:right w:val="none" w:sz="0" w:space="0" w:color="auto"/>
                                                  </w:divBdr>
                                                  <w:divsChild>
                                                    <w:div w:id="380832133">
                                                      <w:marLeft w:val="0"/>
                                                      <w:marRight w:val="0"/>
                                                      <w:marTop w:val="0"/>
                                                      <w:marBottom w:val="0"/>
                                                      <w:divBdr>
                                                        <w:top w:val="none" w:sz="0" w:space="0" w:color="auto"/>
                                                        <w:left w:val="none" w:sz="0" w:space="0" w:color="auto"/>
                                                        <w:bottom w:val="none" w:sz="0" w:space="0" w:color="auto"/>
                                                        <w:right w:val="none" w:sz="0" w:space="0" w:color="auto"/>
                                                      </w:divBdr>
                                                      <w:divsChild>
                                                        <w:div w:id="275144493">
                                                          <w:marLeft w:val="0"/>
                                                          <w:marRight w:val="0"/>
                                                          <w:marTop w:val="0"/>
                                                          <w:marBottom w:val="240"/>
                                                          <w:divBdr>
                                                            <w:top w:val="none" w:sz="0" w:space="0" w:color="auto"/>
                                                            <w:left w:val="none" w:sz="0" w:space="0" w:color="auto"/>
                                                            <w:bottom w:val="none" w:sz="0" w:space="0" w:color="auto"/>
                                                            <w:right w:val="none" w:sz="0" w:space="0" w:color="auto"/>
                                                          </w:divBdr>
                                                        </w:div>
                                                        <w:div w:id="458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983397">
          <w:marLeft w:val="0"/>
          <w:marRight w:val="0"/>
          <w:marTop w:val="0"/>
          <w:marBottom w:val="0"/>
          <w:divBdr>
            <w:top w:val="none" w:sz="0" w:space="0" w:color="auto"/>
            <w:left w:val="none" w:sz="0" w:space="0" w:color="auto"/>
            <w:bottom w:val="none" w:sz="0" w:space="0" w:color="auto"/>
            <w:right w:val="none" w:sz="0" w:space="0" w:color="auto"/>
          </w:divBdr>
          <w:divsChild>
            <w:div w:id="1111975936">
              <w:marLeft w:val="0"/>
              <w:marRight w:val="0"/>
              <w:marTop w:val="0"/>
              <w:marBottom w:val="0"/>
              <w:divBdr>
                <w:top w:val="single" w:sz="6" w:space="18" w:color="E5E8EB"/>
                <w:left w:val="single" w:sz="2" w:space="0" w:color="E5E8EB"/>
                <w:bottom w:val="single" w:sz="6" w:space="18" w:color="E5E8EB"/>
                <w:right w:val="single" w:sz="2" w:space="0" w:color="E5E8EB"/>
              </w:divBdr>
              <w:divsChild>
                <w:div w:id="727604929">
                  <w:marLeft w:val="0"/>
                  <w:marRight w:val="0"/>
                  <w:marTop w:val="0"/>
                  <w:marBottom w:val="0"/>
                  <w:divBdr>
                    <w:top w:val="none" w:sz="0" w:space="0" w:color="auto"/>
                    <w:left w:val="none" w:sz="0" w:space="0" w:color="auto"/>
                    <w:bottom w:val="none" w:sz="0" w:space="0" w:color="auto"/>
                    <w:right w:val="none" w:sz="0" w:space="0" w:color="auto"/>
                  </w:divBdr>
                  <w:divsChild>
                    <w:div w:id="1296566414">
                      <w:marLeft w:val="0"/>
                      <w:marRight w:val="0"/>
                      <w:marTop w:val="0"/>
                      <w:marBottom w:val="0"/>
                      <w:divBdr>
                        <w:top w:val="none" w:sz="0" w:space="0" w:color="auto"/>
                        <w:left w:val="none" w:sz="0" w:space="0" w:color="auto"/>
                        <w:bottom w:val="none" w:sz="0" w:space="0" w:color="auto"/>
                        <w:right w:val="none" w:sz="0" w:space="0" w:color="auto"/>
                      </w:divBdr>
                      <w:divsChild>
                        <w:div w:id="1891376682">
                          <w:marLeft w:val="0"/>
                          <w:marRight w:val="0"/>
                          <w:marTop w:val="0"/>
                          <w:marBottom w:val="0"/>
                          <w:divBdr>
                            <w:top w:val="none" w:sz="0" w:space="0" w:color="auto"/>
                            <w:left w:val="none" w:sz="0" w:space="0" w:color="auto"/>
                            <w:bottom w:val="none" w:sz="0" w:space="0" w:color="auto"/>
                            <w:right w:val="none" w:sz="0" w:space="0" w:color="auto"/>
                          </w:divBdr>
                          <w:divsChild>
                            <w:div w:id="2112581636">
                              <w:marLeft w:val="0"/>
                              <w:marRight w:val="0"/>
                              <w:marTop w:val="0"/>
                              <w:marBottom w:val="0"/>
                              <w:divBdr>
                                <w:top w:val="none" w:sz="0" w:space="0" w:color="auto"/>
                                <w:left w:val="none" w:sz="0" w:space="0" w:color="auto"/>
                                <w:bottom w:val="none" w:sz="0" w:space="0" w:color="auto"/>
                                <w:right w:val="none" w:sz="0" w:space="0" w:color="auto"/>
                              </w:divBdr>
                              <w:divsChild>
                                <w:div w:id="291401055">
                                  <w:marLeft w:val="0"/>
                                  <w:marRight w:val="480"/>
                                  <w:marTop w:val="0"/>
                                  <w:marBottom w:val="0"/>
                                  <w:divBdr>
                                    <w:top w:val="none" w:sz="0" w:space="0" w:color="auto"/>
                                    <w:left w:val="none" w:sz="0" w:space="0" w:color="auto"/>
                                    <w:bottom w:val="none" w:sz="0" w:space="0" w:color="auto"/>
                                    <w:right w:val="none" w:sz="0" w:space="0" w:color="auto"/>
                                  </w:divBdr>
                                  <w:divsChild>
                                    <w:div w:id="460923380">
                                      <w:marLeft w:val="0"/>
                                      <w:marRight w:val="0"/>
                                      <w:marTop w:val="0"/>
                                      <w:marBottom w:val="0"/>
                                      <w:divBdr>
                                        <w:top w:val="none" w:sz="0" w:space="0" w:color="auto"/>
                                        <w:left w:val="none" w:sz="0" w:space="0" w:color="auto"/>
                                        <w:bottom w:val="none" w:sz="0" w:space="0" w:color="auto"/>
                                        <w:right w:val="none" w:sz="0" w:space="0" w:color="auto"/>
                                      </w:divBdr>
                                      <w:divsChild>
                                        <w:div w:id="1868517112">
                                          <w:marLeft w:val="0"/>
                                          <w:marRight w:val="0"/>
                                          <w:marTop w:val="0"/>
                                          <w:marBottom w:val="0"/>
                                          <w:divBdr>
                                            <w:top w:val="none" w:sz="0" w:space="0" w:color="auto"/>
                                            <w:left w:val="none" w:sz="0" w:space="0" w:color="auto"/>
                                            <w:bottom w:val="none" w:sz="0" w:space="0" w:color="auto"/>
                                            <w:right w:val="none" w:sz="0" w:space="0" w:color="auto"/>
                                          </w:divBdr>
                                          <w:divsChild>
                                            <w:div w:id="1824615808">
                                              <w:marLeft w:val="0"/>
                                              <w:marRight w:val="0"/>
                                              <w:marTop w:val="0"/>
                                              <w:marBottom w:val="0"/>
                                              <w:divBdr>
                                                <w:top w:val="none" w:sz="0" w:space="0" w:color="auto"/>
                                                <w:left w:val="none" w:sz="0" w:space="0" w:color="auto"/>
                                                <w:bottom w:val="none" w:sz="0" w:space="0" w:color="auto"/>
                                                <w:right w:val="none" w:sz="0" w:space="0" w:color="auto"/>
                                              </w:divBdr>
                                              <w:divsChild>
                                                <w:div w:id="490220813">
                                                  <w:marLeft w:val="0"/>
                                                  <w:marRight w:val="0"/>
                                                  <w:marTop w:val="0"/>
                                                  <w:marBottom w:val="0"/>
                                                  <w:divBdr>
                                                    <w:top w:val="none" w:sz="0" w:space="0" w:color="auto"/>
                                                    <w:left w:val="none" w:sz="0" w:space="0" w:color="auto"/>
                                                    <w:bottom w:val="none" w:sz="0" w:space="0" w:color="auto"/>
                                                    <w:right w:val="none" w:sz="0" w:space="0" w:color="auto"/>
                                                  </w:divBdr>
                                                  <w:divsChild>
                                                    <w:div w:id="479077089">
                                                      <w:marLeft w:val="0"/>
                                                      <w:marRight w:val="0"/>
                                                      <w:marTop w:val="0"/>
                                                      <w:marBottom w:val="0"/>
                                                      <w:divBdr>
                                                        <w:top w:val="none" w:sz="0" w:space="0" w:color="auto"/>
                                                        <w:left w:val="none" w:sz="0" w:space="0" w:color="auto"/>
                                                        <w:bottom w:val="none" w:sz="0" w:space="0" w:color="auto"/>
                                                        <w:right w:val="none" w:sz="0" w:space="0" w:color="auto"/>
                                                      </w:divBdr>
                                                      <w:divsChild>
                                                        <w:div w:id="872616622">
                                                          <w:marLeft w:val="0"/>
                                                          <w:marRight w:val="0"/>
                                                          <w:marTop w:val="0"/>
                                                          <w:marBottom w:val="240"/>
                                                          <w:divBdr>
                                                            <w:top w:val="none" w:sz="0" w:space="0" w:color="auto"/>
                                                            <w:left w:val="none" w:sz="0" w:space="0" w:color="auto"/>
                                                            <w:bottom w:val="none" w:sz="0" w:space="0" w:color="auto"/>
                                                            <w:right w:val="none" w:sz="0" w:space="0" w:color="auto"/>
                                                          </w:divBdr>
                                                        </w:div>
                                                        <w:div w:id="16070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24426">
                                  <w:marLeft w:val="0"/>
                                  <w:marRight w:val="0"/>
                                  <w:marTop w:val="0"/>
                                  <w:marBottom w:val="0"/>
                                  <w:divBdr>
                                    <w:top w:val="none" w:sz="0" w:space="0" w:color="auto"/>
                                    <w:left w:val="none" w:sz="0" w:space="0" w:color="auto"/>
                                    <w:bottom w:val="none" w:sz="0" w:space="0" w:color="auto"/>
                                    <w:right w:val="none" w:sz="0" w:space="0" w:color="auto"/>
                                  </w:divBdr>
                                  <w:divsChild>
                                    <w:div w:id="470173910">
                                      <w:marLeft w:val="0"/>
                                      <w:marRight w:val="0"/>
                                      <w:marTop w:val="0"/>
                                      <w:marBottom w:val="0"/>
                                      <w:divBdr>
                                        <w:top w:val="none" w:sz="0" w:space="0" w:color="auto"/>
                                        <w:left w:val="none" w:sz="0" w:space="0" w:color="auto"/>
                                        <w:bottom w:val="none" w:sz="0" w:space="0" w:color="auto"/>
                                        <w:right w:val="none" w:sz="0" w:space="0" w:color="auto"/>
                                      </w:divBdr>
                                      <w:divsChild>
                                        <w:div w:id="1731346003">
                                          <w:marLeft w:val="0"/>
                                          <w:marRight w:val="0"/>
                                          <w:marTop w:val="0"/>
                                          <w:marBottom w:val="0"/>
                                          <w:divBdr>
                                            <w:top w:val="none" w:sz="0" w:space="0" w:color="auto"/>
                                            <w:left w:val="none" w:sz="0" w:space="0" w:color="auto"/>
                                            <w:bottom w:val="none" w:sz="0" w:space="0" w:color="auto"/>
                                            <w:right w:val="none" w:sz="0" w:space="0" w:color="auto"/>
                                          </w:divBdr>
                                          <w:divsChild>
                                            <w:div w:id="61533328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672977">
          <w:marLeft w:val="0"/>
          <w:marRight w:val="0"/>
          <w:marTop w:val="0"/>
          <w:marBottom w:val="0"/>
          <w:divBdr>
            <w:top w:val="none" w:sz="0" w:space="0" w:color="auto"/>
            <w:left w:val="none" w:sz="0" w:space="0" w:color="auto"/>
            <w:bottom w:val="none" w:sz="0" w:space="0" w:color="auto"/>
            <w:right w:val="none" w:sz="0" w:space="0" w:color="auto"/>
          </w:divBdr>
          <w:divsChild>
            <w:div w:id="825587056">
              <w:marLeft w:val="0"/>
              <w:marRight w:val="0"/>
              <w:marTop w:val="0"/>
              <w:marBottom w:val="0"/>
              <w:divBdr>
                <w:top w:val="single" w:sz="6" w:space="18" w:color="auto"/>
                <w:left w:val="single" w:sz="2" w:space="0" w:color="auto"/>
                <w:bottom w:val="single" w:sz="6" w:space="18" w:color="auto"/>
                <w:right w:val="single" w:sz="2" w:space="0" w:color="auto"/>
              </w:divBdr>
              <w:divsChild>
                <w:div w:id="381368722">
                  <w:marLeft w:val="0"/>
                  <w:marRight w:val="0"/>
                  <w:marTop w:val="0"/>
                  <w:marBottom w:val="0"/>
                  <w:divBdr>
                    <w:top w:val="none" w:sz="0" w:space="0" w:color="auto"/>
                    <w:left w:val="none" w:sz="0" w:space="0" w:color="auto"/>
                    <w:bottom w:val="none" w:sz="0" w:space="0" w:color="auto"/>
                    <w:right w:val="none" w:sz="0" w:space="0" w:color="auto"/>
                  </w:divBdr>
                  <w:divsChild>
                    <w:div w:id="652492752">
                      <w:marLeft w:val="0"/>
                      <w:marRight w:val="0"/>
                      <w:marTop w:val="0"/>
                      <w:marBottom w:val="0"/>
                      <w:divBdr>
                        <w:top w:val="none" w:sz="0" w:space="0" w:color="auto"/>
                        <w:left w:val="none" w:sz="0" w:space="0" w:color="auto"/>
                        <w:bottom w:val="none" w:sz="0" w:space="0" w:color="auto"/>
                        <w:right w:val="none" w:sz="0" w:space="0" w:color="auto"/>
                      </w:divBdr>
                      <w:divsChild>
                        <w:div w:id="546076">
                          <w:marLeft w:val="0"/>
                          <w:marRight w:val="0"/>
                          <w:marTop w:val="0"/>
                          <w:marBottom w:val="0"/>
                          <w:divBdr>
                            <w:top w:val="none" w:sz="0" w:space="0" w:color="auto"/>
                            <w:left w:val="none" w:sz="0" w:space="0" w:color="auto"/>
                            <w:bottom w:val="none" w:sz="0" w:space="0" w:color="auto"/>
                            <w:right w:val="none" w:sz="0" w:space="0" w:color="auto"/>
                          </w:divBdr>
                          <w:divsChild>
                            <w:div w:id="1056054771">
                              <w:marLeft w:val="0"/>
                              <w:marRight w:val="0"/>
                              <w:marTop w:val="0"/>
                              <w:marBottom w:val="0"/>
                              <w:divBdr>
                                <w:top w:val="none" w:sz="0" w:space="0" w:color="auto"/>
                                <w:left w:val="none" w:sz="0" w:space="0" w:color="auto"/>
                                <w:bottom w:val="none" w:sz="0" w:space="0" w:color="auto"/>
                                <w:right w:val="none" w:sz="0" w:space="0" w:color="auto"/>
                              </w:divBdr>
                              <w:divsChild>
                                <w:div w:id="279335867">
                                  <w:marLeft w:val="0"/>
                                  <w:marRight w:val="480"/>
                                  <w:marTop w:val="0"/>
                                  <w:marBottom w:val="0"/>
                                  <w:divBdr>
                                    <w:top w:val="none" w:sz="0" w:space="0" w:color="auto"/>
                                    <w:left w:val="none" w:sz="0" w:space="0" w:color="auto"/>
                                    <w:bottom w:val="none" w:sz="0" w:space="0" w:color="auto"/>
                                    <w:right w:val="none" w:sz="0" w:space="0" w:color="auto"/>
                                  </w:divBdr>
                                  <w:divsChild>
                                    <w:div w:id="508913712">
                                      <w:marLeft w:val="0"/>
                                      <w:marRight w:val="0"/>
                                      <w:marTop w:val="0"/>
                                      <w:marBottom w:val="0"/>
                                      <w:divBdr>
                                        <w:top w:val="none" w:sz="0" w:space="0" w:color="auto"/>
                                        <w:left w:val="none" w:sz="0" w:space="0" w:color="auto"/>
                                        <w:bottom w:val="none" w:sz="0" w:space="0" w:color="auto"/>
                                        <w:right w:val="none" w:sz="0" w:space="0" w:color="auto"/>
                                      </w:divBdr>
                                      <w:divsChild>
                                        <w:div w:id="777063822">
                                          <w:marLeft w:val="0"/>
                                          <w:marRight w:val="0"/>
                                          <w:marTop w:val="0"/>
                                          <w:marBottom w:val="0"/>
                                          <w:divBdr>
                                            <w:top w:val="none" w:sz="0" w:space="0" w:color="auto"/>
                                            <w:left w:val="none" w:sz="0" w:space="0" w:color="auto"/>
                                            <w:bottom w:val="none" w:sz="0" w:space="0" w:color="auto"/>
                                            <w:right w:val="none" w:sz="0" w:space="0" w:color="auto"/>
                                          </w:divBdr>
                                          <w:divsChild>
                                            <w:div w:id="1740709965">
                                              <w:marLeft w:val="0"/>
                                              <w:marRight w:val="0"/>
                                              <w:marTop w:val="0"/>
                                              <w:marBottom w:val="0"/>
                                              <w:divBdr>
                                                <w:top w:val="none" w:sz="0" w:space="0" w:color="auto"/>
                                                <w:left w:val="none" w:sz="0" w:space="0" w:color="auto"/>
                                                <w:bottom w:val="none" w:sz="0" w:space="0" w:color="auto"/>
                                                <w:right w:val="none" w:sz="0" w:space="0" w:color="auto"/>
                                              </w:divBdr>
                                              <w:divsChild>
                                                <w:div w:id="785123054">
                                                  <w:marLeft w:val="0"/>
                                                  <w:marRight w:val="0"/>
                                                  <w:marTop w:val="0"/>
                                                  <w:marBottom w:val="0"/>
                                                  <w:divBdr>
                                                    <w:top w:val="none" w:sz="0" w:space="0" w:color="auto"/>
                                                    <w:left w:val="none" w:sz="0" w:space="0" w:color="auto"/>
                                                    <w:bottom w:val="none" w:sz="0" w:space="0" w:color="auto"/>
                                                    <w:right w:val="none" w:sz="0" w:space="0" w:color="auto"/>
                                                  </w:divBdr>
                                                  <w:divsChild>
                                                    <w:div w:id="877472599">
                                                      <w:marLeft w:val="0"/>
                                                      <w:marRight w:val="0"/>
                                                      <w:marTop w:val="0"/>
                                                      <w:marBottom w:val="0"/>
                                                      <w:divBdr>
                                                        <w:top w:val="none" w:sz="0" w:space="0" w:color="auto"/>
                                                        <w:left w:val="none" w:sz="0" w:space="0" w:color="auto"/>
                                                        <w:bottom w:val="none" w:sz="0" w:space="0" w:color="auto"/>
                                                        <w:right w:val="none" w:sz="0" w:space="0" w:color="auto"/>
                                                      </w:divBdr>
                                                      <w:divsChild>
                                                        <w:div w:id="836699078">
                                                          <w:marLeft w:val="0"/>
                                                          <w:marRight w:val="0"/>
                                                          <w:marTop w:val="0"/>
                                                          <w:marBottom w:val="240"/>
                                                          <w:divBdr>
                                                            <w:top w:val="none" w:sz="0" w:space="0" w:color="auto"/>
                                                            <w:left w:val="none" w:sz="0" w:space="0" w:color="auto"/>
                                                            <w:bottom w:val="none" w:sz="0" w:space="0" w:color="auto"/>
                                                            <w:right w:val="none" w:sz="0" w:space="0" w:color="auto"/>
                                                          </w:divBdr>
                                                        </w:div>
                                                        <w:div w:id="1637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77552">
                                  <w:marLeft w:val="0"/>
                                  <w:marRight w:val="0"/>
                                  <w:marTop w:val="0"/>
                                  <w:marBottom w:val="0"/>
                                  <w:divBdr>
                                    <w:top w:val="none" w:sz="0" w:space="0" w:color="auto"/>
                                    <w:left w:val="none" w:sz="0" w:space="0" w:color="auto"/>
                                    <w:bottom w:val="none" w:sz="0" w:space="0" w:color="auto"/>
                                    <w:right w:val="none" w:sz="0" w:space="0" w:color="auto"/>
                                  </w:divBdr>
                                  <w:divsChild>
                                    <w:div w:id="1623463882">
                                      <w:marLeft w:val="0"/>
                                      <w:marRight w:val="0"/>
                                      <w:marTop w:val="0"/>
                                      <w:marBottom w:val="0"/>
                                      <w:divBdr>
                                        <w:top w:val="none" w:sz="0" w:space="0" w:color="auto"/>
                                        <w:left w:val="none" w:sz="0" w:space="0" w:color="auto"/>
                                        <w:bottom w:val="none" w:sz="0" w:space="0" w:color="auto"/>
                                        <w:right w:val="none" w:sz="0" w:space="0" w:color="auto"/>
                                      </w:divBdr>
                                      <w:divsChild>
                                        <w:div w:id="1181046686">
                                          <w:marLeft w:val="0"/>
                                          <w:marRight w:val="0"/>
                                          <w:marTop w:val="0"/>
                                          <w:marBottom w:val="0"/>
                                          <w:divBdr>
                                            <w:top w:val="none" w:sz="0" w:space="0" w:color="auto"/>
                                            <w:left w:val="none" w:sz="0" w:space="0" w:color="auto"/>
                                            <w:bottom w:val="none" w:sz="0" w:space="0" w:color="auto"/>
                                            <w:right w:val="none" w:sz="0" w:space="0" w:color="auto"/>
                                          </w:divBdr>
                                          <w:divsChild>
                                            <w:div w:id="77771943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567584">
      <w:bodyDiv w:val="1"/>
      <w:marLeft w:val="0"/>
      <w:marRight w:val="0"/>
      <w:marTop w:val="0"/>
      <w:marBottom w:val="0"/>
      <w:divBdr>
        <w:top w:val="none" w:sz="0" w:space="0" w:color="auto"/>
        <w:left w:val="none" w:sz="0" w:space="0" w:color="auto"/>
        <w:bottom w:val="none" w:sz="0" w:space="0" w:color="auto"/>
        <w:right w:val="none" w:sz="0" w:space="0" w:color="auto"/>
      </w:divBdr>
      <w:divsChild>
        <w:div w:id="841353962">
          <w:marLeft w:val="0"/>
          <w:marRight w:val="0"/>
          <w:marTop w:val="0"/>
          <w:marBottom w:val="0"/>
          <w:divBdr>
            <w:top w:val="none" w:sz="0" w:space="0" w:color="auto"/>
            <w:left w:val="none" w:sz="0" w:space="0" w:color="auto"/>
            <w:bottom w:val="none" w:sz="0" w:space="0" w:color="auto"/>
            <w:right w:val="none" w:sz="0" w:space="0" w:color="auto"/>
          </w:divBdr>
        </w:div>
      </w:divsChild>
    </w:div>
    <w:div w:id="19578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50"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E73A-8F63-4A8D-8B41-26CDCD78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20</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 Amy W</dc:creator>
  <cp:keywords/>
  <dc:description/>
  <cp:lastModifiedBy>Ando, Amy W</cp:lastModifiedBy>
  <cp:revision>4</cp:revision>
  <dcterms:created xsi:type="dcterms:W3CDTF">2021-07-09T22:07:00Z</dcterms:created>
  <dcterms:modified xsi:type="dcterms:W3CDTF">2021-07-11T22:57:00Z</dcterms:modified>
</cp:coreProperties>
</file>